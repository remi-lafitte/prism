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B30B8" w14:textId="3590927E" w:rsidR="004C0CEE" w:rsidRPr="004C0CEE" w:rsidRDefault="003308D1" w:rsidP="004C0CEE">
      <w:pPr>
        <w:pStyle w:val="Titre"/>
        <w:pBdr>
          <w:bottom w:val="none" w:sz="0" w:space="0" w:color="auto"/>
        </w:pBdr>
        <w:spacing w:before="0" w:after="0"/>
        <w:jc w:val="center"/>
      </w:pPr>
      <w:ins w:id="0" w:author="Microsoft Office User" w:date="2020-04-10T12:29:00Z">
        <w:r>
          <w:rPr>
            <w:sz w:val="36"/>
            <w:szCs w:val="36"/>
          </w:rPr>
          <w:t xml:space="preserve"> </w:t>
        </w:r>
      </w:ins>
      <w:r w:rsidR="00C74C6A" w:rsidRPr="00EC37D4">
        <w:rPr>
          <w:sz w:val="36"/>
          <w:szCs w:val="36"/>
        </w:rPr>
        <w:t>Formulaire de soumission au CER</w:t>
      </w:r>
      <w:r w:rsidR="00C72BAB">
        <w:rPr>
          <w:sz w:val="36"/>
          <w:szCs w:val="36"/>
        </w:rPr>
        <w:t>GA</w:t>
      </w:r>
    </w:p>
    <w:p w14:paraId="0E18BF17" w14:textId="77777777" w:rsidR="004C0CEE" w:rsidRPr="004C0CEE" w:rsidRDefault="004C0CEE" w:rsidP="004C0CEE">
      <w:pPr>
        <w:rPr>
          <w:bCs/>
          <w:iCs/>
          <w:color w:val="000000"/>
          <w:szCs w:val="20"/>
        </w:rPr>
      </w:pPr>
    </w:p>
    <w:p w14:paraId="66678A54" w14:textId="77777777" w:rsidR="004C0CEE" w:rsidRPr="004C0CEE" w:rsidRDefault="004C0CEE" w:rsidP="004C0CEE">
      <w:pPr>
        <w:rPr>
          <w:bCs/>
          <w:iCs/>
          <w:color w:val="000000"/>
          <w:szCs w:val="20"/>
        </w:rPr>
      </w:pPr>
    </w:p>
    <w:p w14:paraId="2D32ADF8" w14:textId="77777777" w:rsidR="008124EC" w:rsidRPr="00EC37D4" w:rsidRDefault="00C42648" w:rsidP="00727F9C">
      <w:pPr>
        <w:pStyle w:val="Titre"/>
        <w:spacing w:before="120"/>
      </w:pPr>
      <w:r w:rsidRPr="00EC37D4">
        <w:t xml:space="preserve">RESUME </w:t>
      </w:r>
      <w:r w:rsidR="00A8629F" w:rsidRPr="00EC37D4">
        <w:t xml:space="preserve">du projet </w:t>
      </w:r>
      <w:r w:rsidRPr="00EC37D4">
        <w:rPr>
          <w:i/>
          <w:caps w:val="0"/>
        </w:rPr>
        <w:t>(en une page)</w:t>
      </w:r>
    </w:p>
    <w:p w14:paraId="0C48BF0A" w14:textId="77777777" w:rsidR="00E825B4" w:rsidRPr="00EC37D4" w:rsidRDefault="00E825B4" w:rsidP="00E825B4">
      <w:pPr>
        <w:pStyle w:val="Titre2"/>
      </w:pPr>
      <w:r w:rsidRPr="00EC37D4">
        <w:t>Titre du projet :</w:t>
      </w:r>
    </w:p>
    <w:p w14:paraId="5DD5A218" w14:textId="77777777" w:rsidR="00E825B4" w:rsidRPr="00ED3C25" w:rsidRDefault="00C849B5" w:rsidP="00FA29EF">
      <w:pPr>
        <w:pStyle w:val="Corpsdetexte"/>
        <w:numPr>
          <w:ilvl w:val="0"/>
          <w:numId w:val="1"/>
        </w:numPr>
        <w:spacing w:before="58"/>
        <w:rPr>
          <w:sz w:val="20"/>
        </w:rPr>
      </w:pPr>
      <w:r w:rsidRPr="00ED3C25">
        <w:rPr>
          <w:sz w:val="20"/>
        </w:rPr>
        <w:t>Le codage perceptif des différentes dimensions de l’espace</w:t>
      </w:r>
    </w:p>
    <w:p w14:paraId="67B86D26" w14:textId="77777777" w:rsidR="00C42648" w:rsidRPr="00EC37D4" w:rsidRDefault="00E825B4" w:rsidP="00FA29EF">
      <w:pPr>
        <w:pStyle w:val="Titre2"/>
      </w:pPr>
      <w:r w:rsidRPr="00EC37D4">
        <w:t>Domaine scientifique :</w:t>
      </w:r>
    </w:p>
    <w:p w14:paraId="2940435E" w14:textId="77777777" w:rsidR="00E825B4" w:rsidRPr="00ED3C25" w:rsidRDefault="00C849B5" w:rsidP="00E825B4">
      <w:pPr>
        <w:pStyle w:val="Corpsdetexte"/>
        <w:numPr>
          <w:ilvl w:val="0"/>
          <w:numId w:val="1"/>
        </w:numPr>
        <w:spacing w:before="56"/>
        <w:rPr>
          <w:sz w:val="20"/>
        </w:rPr>
      </w:pPr>
      <w:r w:rsidRPr="00ED3C25">
        <w:rPr>
          <w:sz w:val="20"/>
        </w:rPr>
        <w:t>Psychologie cognitive</w:t>
      </w:r>
    </w:p>
    <w:p w14:paraId="21652A98" w14:textId="77777777" w:rsidR="008B64B9" w:rsidRDefault="00993BF1" w:rsidP="00BF6663">
      <w:pPr>
        <w:pStyle w:val="Titre2"/>
      </w:pPr>
      <w:r w:rsidRPr="00EC37D4">
        <w:t>Chercheur</w:t>
      </w:r>
      <w:r w:rsidR="005C1F8B" w:rsidRPr="00EC37D4">
        <w:t xml:space="preserve"> titulaire </w:t>
      </w:r>
      <w:r w:rsidR="004F1132" w:rsidRPr="00EC37D4">
        <w:t xml:space="preserve">(1 seul) </w:t>
      </w:r>
      <w:r w:rsidRPr="00EC37D4">
        <w:t>r</w:t>
      </w:r>
      <w:r w:rsidR="00C42648" w:rsidRPr="00EC37D4">
        <w:t>esponsable</w:t>
      </w:r>
      <w:r w:rsidR="005C1F8B" w:rsidRPr="00EC37D4">
        <w:t xml:space="preserve"> </w:t>
      </w:r>
      <w:r w:rsidR="00C42648" w:rsidRPr="00EC37D4">
        <w:t>scientifique</w:t>
      </w:r>
      <w:r w:rsidR="005C1F8B" w:rsidRPr="00EC37D4">
        <w:t xml:space="preserve"> </w:t>
      </w:r>
      <w:r w:rsidR="00C42648" w:rsidRPr="00EC37D4">
        <w:t xml:space="preserve">du </w:t>
      </w:r>
      <w:r w:rsidR="00312058" w:rsidRPr="00EC37D4">
        <w:t>projet</w:t>
      </w:r>
      <w:r w:rsidR="008B64B9">
        <w:t> :</w:t>
      </w:r>
    </w:p>
    <w:p w14:paraId="411FBA99" w14:textId="77777777" w:rsidR="00C849B5" w:rsidRPr="00C849B5" w:rsidRDefault="00C849B5" w:rsidP="00C849B5">
      <w:pPr>
        <w:rPr>
          <w:bCs/>
          <w:szCs w:val="22"/>
        </w:rPr>
      </w:pPr>
      <w:r w:rsidRPr="00C849B5">
        <w:rPr>
          <w:bCs/>
          <w:szCs w:val="22"/>
        </w:rPr>
        <w:t>Professeur Dominic Pérennou, PUPH</w:t>
      </w:r>
    </w:p>
    <w:p w14:paraId="79464DF4" w14:textId="77777777" w:rsidR="00C849B5" w:rsidRPr="00C849B5" w:rsidRDefault="00C849B5" w:rsidP="00C849B5">
      <w:pPr>
        <w:rPr>
          <w:bCs/>
          <w:szCs w:val="22"/>
        </w:rPr>
      </w:pPr>
      <w:r w:rsidRPr="00C849B5">
        <w:rPr>
          <w:bCs/>
          <w:szCs w:val="22"/>
        </w:rPr>
        <w:t>Service de Médecine Physique et Réadaptation Neurologique,</w:t>
      </w:r>
    </w:p>
    <w:p w14:paraId="192989B2" w14:textId="77777777" w:rsidR="00C849B5" w:rsidRDefault="00C849B5" w:rsidP="00C849B5">
      <w:pPr>
        <w:rPr>
          <w:bCs/>
          <w:szCs w:val="22"/>
        </w:rPr>
      </w:pPr>
      <w:r w:rsidRPr="00C849B5">
        <w:rPr>
          <w:bCs/>
          <w:szCs w:val="22"/>
        </w:rPr>
        <w:t xml:space="preserve">CHU Grenoble-Alpes, Hôpital Sud, Avenue Kimberley, BP 338, 38434 Echirolles cedex, France </w:t>
      </w:r>
    </w:p>
    <w:p w14:paraId="69943579" w14:textId="77777777" w:rsidR="00C849B5" w:rsidRPr="00C849B5" w:rsidRDefault="00C849B5" w:rsidP="00C849B5">
      <w:pPr>
        <w:rPr>
          <w:bCs/>
          <w:szCs w:val="22"/>
        </w:rPr>
      </w:pPr>
      <w:r w:rsidRPr="00C849B5">
        <w:rPr>
          <w:bCs/>
          <w:szCs w:val="22"/>
        </w:rPr>
        <w:t>Téléphone 04 76 76 54 24</w:t>
      </w:r>
    </w:p>
    <w:p w14:paraId="75D44B8E" w14:textId="77777777" w:rsidR="00E825B4" w:rsidRDefault="004E547E" w:rsidP="00C849B5">
      <w:pPr>
        <w:rPr>
          <w:bCs/>
          <w:szCs w:val="22"/>
        </w:rPr>
      </w:pPr>
      <w:hyperlink r:id="rId8" w:history="1">
        <w:r w:rsidR="00C849B5" w:rsidRPr="005C2295">
          <w:rPr>
            <w:rStyle w:val="Lienhypertexte"/>
            <w:bCs/>
            <w:szCs w:val="22"/>
          </w:rPr>
          <w:t>DPerennou@chu-grenoble.fr</w:t>
        </w:r>
      </w:hyperlink>
    </w:p>
    <w:p w14:paraId="6C63764D" w14:textId="77777777" w:rsidR="00C849B5" w:rsidRPr="00EC37D4" w:rsidRDefault="00C849B5" w:rsidP="00C849B5">
      <w:pPr>
        <w:rPr>
          <w:bCs/>
          <w:szCs w:val="22"/>
        </w:rPr>
      </w:pPr>
    </w:p>
    <w:p w14:paraId="3EBE6195" w14:textId="77777777" w:rsidR="005C1F8B" w:rsidRPr="00EC37D4" w:rsidRDefault="005C1F8B" w:rsidP="005C1F8B">
      <w:pPr>
        <w:pStyle w:val="Titre2"/>
      </w:pPr>
      <w:r w:rsidRPr="00EC37D4">
        <w:t>Autres chercheurs participant au projet :</w:t>
      </w:r>
    </w:p>
    <w:p w14:paraId="28B2637A" w14:textId="77777777" w:rsidR="00C849B5" w:rsidRPr="00C849B5" w:rsidRDefault="00C849B5" w:rsidP="00C849B5">
      <w:pPr>
        <w:rPr>
          <w:bCs/>
          <w:szCs w:val="22"/>
        </w:rPr>
      </w:pPr>
      <w:r w:rsidRPr="00C849B5">
        <w:rPr>
          <w:bCs/>
          <w:szCs w:val="22"/>
        </w:rPr>
        <w:t>Eve Dupierrix</w:t>
      </w:r>
    </w:p>
    <w:p w14:paraId="5E9F0AB2" w14:textId="77777777" w:rsidR="00C849B5" w:rsidRPr="00C849B5" w:rsidRDefault="00C849B5" w:rsidP="00C849B5">
      <w:pPr>
        <w:rPr>
          <w:bCs/>
          <w:szCs w:val="22"/>
        </w:rPr>
      </w:pPr>
      <w:r w:rsidRPr="00C849B5">
        <w:rPr>
          <w:bCs/>
          <w:szCs w:val="22"/>
        </w:rPr>
        <w:t>Maître de Conférences</w:t>
      </w:r>
    </w:p>
    <w:p w14:paraId="166A4487" w14:textId="77777777" w:rsidR="00C849B5" w:rsidRPr="00C849B5" w:rsidRDefault="00C849B5" w:rsidP="00C849B5">
      <w:pPr>
        <w:rPr>
          <w:bCs/>
          <w:szCs w:val="22"/>
        </w:rPr>
      </w:pPr>
      <w:r w:rsidRPr="00C849B5">
        <w:rPr>
          <w:bCs/>
          <w:szCs w:val="22"/>
        </w:rPr>
        <w:t>Laboratoire de Psychologie et Neurocognition CNRS UMR 5105</w:t>
      </w:r>
    </w:p>
    <w:p w14:paraId="05D3BE2C" w14:textId="77777777" w:rsidR="00C849B5" w:rsidRPr="00C849B5" w:rsidRDefault="00C849B5" w:rsidP="00C849B5">
      <w:pPr>
        <w:rPr>
          <w:bCs/>
          <w:szCs w:val="22"/>
        </w:rPr>
      </w:pPr>
      <w:r w:rsidRPr="00C849B5">
        <w:rPr>
          <w:bCs/>
          <w:szCs w:val="22"/>
        </w:rPr>
        <w:t>UGA</w:t>
      </w:r>
    </w:p>
    <w:p w14:paraId="27334A45" w14:textId="77777777" w:rsidR="00C849B5" w:rsidRPr="00C849B5" w:rsidRDefault="00C849B5" w:rsidP="00C849B5">
      <w:pPr>
        <w:rPr>
          <w:bCs/>
          <w:szCs w:val="22"/>
        </w:rPr>
      </w:pPr>
      <w:r w:rsidRPr="00C849B5">
        <w:rPr>
          <w:bCs/>
          <w:szCs w:val="22"/>
        </w:rPr>
        <w:t>Bâtiment Michel Dubois</w:t>
      </w:r>
    </w:p>
    <w:p w14:paraId="75B4F9F4" w14:textId="77777777" w:rsidR="00C849B5" w:rsidRDefault="00C849B5" w:rsidP="00C849B5">
      <w:pPr>
        <w:rPr>
          <w:bCs/>
          <w:szCs w:val="22"/>
        </w:rPr>
      </w:pPr>
      <w:r w:rsidRPr="00C849B5">
        <w:rPr>
          <w:bCs/>
          <w:szCs w:val="22"/>
        </w:rPr>
        <w:t xml:space="preserve">cs40700 - 38058 Grenoble Cedex 9 France </w:t>
      </w:r>
    </w:p>
    <w:p w14:paraId="3AE5EB05" w14:textId="3D08924F" w:rsidR="00C849B5" w:rsidRDefault="004E547E" w:rsidP="00C849B5">
      <w:pPr>
        <w:rPr>
          <w:ins w:id="1" w:author="Microsoft Office User" w:date="2020-04-03T12:23:00Z"/>
          <w:rStyle w:val="Lienhypertexte"/>
          <w:bCs/>
          <w:szCs w:val="22"/>
        </w:rPr>
      </w:pPr>
      <w:hyperlink r:id="rId9" w:history="1">
        <w:r w:rsidR="00C849B5" w:rsidRPr="005C2295">
          <w:rPr>
            <w:rStyle w:val="Lienhypertexte"/>
            <w:bCs/>
            <w:szCs w:val="22"/>
          </w:rPr>
          <w:t>evedupierrix@gmail.com</w:t>
        </w:r>
      </w:hyperlink>
    </w:p>
    <w:p w14:paraId="0CE1A9D5" w14:textId="483D0EA5" w:rsidR="003E1B50" w:rsidRDefault="003E1B50" w:rsidP="00C849B5">
      <w:pPr>
        <w:rPr>
          <w:ins w:id="2" w:author="Microsoft Office User" w:date="2020-04-03T12:23:00Z"/>
          <w:bCs/>
          <w:szCs w:val="22"/>
        </w:rPr>
      </w:pPr>
    </w:p>
    <w:p w14:paraId="4895D314" w14:textId="75EB0AC9" w:rsidR="003E1B50" w:rsidRPr="007B5C90" w:rsidRDefault="003E1B50" w:rsidP="003E1B50">
      <w:pPr>
        <w:suppressAutoHyphens w:val="0"/>
        <w:ind w:right="540"/>
        <w:jc w:val="left"/>
        <w:rPr>
          <w:ins w:id="3" w:author="Microsoft Office User" w:date="2020-04-03T12:23:00Z"/>
          <w:color w:val="000000"/>
          <w:szCs w:val="20"/>
          <w:lang w:eastAsia="fr-FR"/>
        </w:rPr>
      </w:pPr>
      <w:ins w:id="4" w:author="Microsoft Office User" w:date="2020-04-03T12:23:00Z">
        <w:r w:rsidRPr="007B5C90">
          <w:rPr>
            <w:bCs/>
            <w:color w:val="009EE0"/>
            <w:szCs w:val="20"/>
            <w:lang w:eastAsia="fr-FR"/>
          </w:rPr>
          <w:t>Céline P</w:t>
        </w:r>
      </w:ins>
      <w:ins w:id="5" w:author="Microsoft Office User" w:date="2020-04-10T17:14:00Z">
        <w:r w:rsidR="00E3231D">
          <w:rPr>
            <w:bCs/>
            <w:color w:val="009EE0"/>
            <w:szCs w:val="20"/>
            <w:lang w:eastAsia="fr-FR"/>
          </w:rPr>
          <w:t>iscicelli</w:t>
        </w:r>
      </w:ins>
    </w:p>
    <w:p w14:paraId="36CF8414" w14:textId="77777777" w:rsidR="003E1B50" w:rsidRPr="007B5C90" w:rsidRDefault="003E1B50" w:rsidP="003E1B50">
      <w:pPr>
        <w:suppressAutoHyphens w:val="0"/>
        <w:ind w:right="540"/>
        <w:jc w:val="left"/>
        <w:rPr>
          <w:ins w:id="6" w:author="Microsoft Office User" w:date="2020-04-03T12:23:00Z"/>
          <w:color w:val="000000"/>
          <w:szCs w:val="20"/>
          <w:lang w:eastAsia="fr-FR"/>
        </w:rPr>
      </w:pPr>
      <w:ins w:id="7" w:author="Microsoft Office User" w:date="2020-04-03T12:23:00Z">
        <w:r w:rsidRPr="007B5C90">
          <w:rPr>
            <w:color w:val="595959"/>
            <w:szCs w:val="20"/>
            <w:lang w:eastAsia="fr-FR"/>
          </w:rPr>
          <w:t>Neuropsychologue</w:t>
        </w:r>
      </w:ins>
    </w:p>
    <w:p w14:paraId="520AB6A0" w14:textId="77777777" w:rsidR="003E1B50" w:rsidRPr="007B5C90" w:rsidRDefault="003E1B50" w:rsidP="003E1B50">
      <w:pPr>
        <w:suppressAutoHyphens w:val="0"/>
        <w:ind w:right="540"/>
        <w:jc w:val="left"/>
        <w:rPr>
          <w:ins w:id="8" w:author="Microsoft Office User" w:date="2020-04-03T12:23:00Z"/>
          <w:color w:val="000000"/>
          <w:szCs w:val="20"/>
          <w:lang w:eastAsia="fr-FR"/>
        </w:rPr>
      </w:pPr>
      <w:ins w:id="9" w:author="Microsoft Office User" w:date="2020-04-03T12:23:00Z">
        <w:r w:rsidRPr="007B5C90">
          <w:rPr>
            <w:color w:val="595959"/>
            <w:szCs w:val="20"/>
            <w:lang w:eastAsia="fr-FR"/>
          </w:rPr>
          <w:t>Service de Médecine Physique et Réadaptation Neurologique</w:t>
        </w:r>
      </w:ins>
    </w:p>
    <w:p w14:paraId="000CFD48" w14:textId="77777777" w:rsidR="003E1B50" w:rsidRDefault="003E1B50" w:rsidP="003E1B50">
      <w:pPr>
        <w:suppressAutoHyphens w:val="0"/>
        <w:ind w:right="540"/>
        <w:jc w:val="left"/>
        <w:rPr>
          <w:ins w:id="10" w:author="Microsoft Office User" w:date="2020-04-03T12:23:00Z"/>
          <w:color w:val="595959"/>
          <w:szCs w:val="20"/>
          <w:lang w:eastAsia="fr-FR"/>
        </w:rPr>
      </w:pPr>
      <w:ins w:id="11" w:author="Microsoft Office User" w:date="2020-04-03T12:23:00Z">
        <w:r w:rsidRPr="007B5C90">
          <w:rPr>
            <w:color w:val="595959"/>
            <w:szCs w:val="20"/>
            <w:lang w:eastAsia="fr-FR"/>
          </w:rPr>
          <w:t>Tél. +33 (0)4 76 76 60 60</w:t>
        </w:r>
      </w:ins>
    </w:p>
    <w:p w14:paraId="6967A79B" w14:textId="0D5D6EE1" w:rsidR="003E1B50" w:rsidRDefault="003E1B50" w:rsidP="003E1B50">
      <w:pPr>
        <w:rPr>
          <w:bCs/>
          <w:szCs w:val="22"/>
        </w:rPr>
      </w:pPr>
      <w:ins w:id="12" w:author="Microsoft Office User" w:date="2020-04-03T12:23:00Z">
        <w:r>
          <w:rPr>
            <w:rFonts w:ascii="Cambria" w:hAnsi="Cambria"/>
            <w:color w:val="595959"/>
            <w:szCs w:val="20"/>
            <w:u w:val="single"/>
          </w:rPr>
          <w:fldChar w:fldCharType="begin"/>
        </w:r>
        <w:r>
          <w:rPr>
            <w:rFonts w:ascii="Cambria" w:hAnsi="Cambria"/>
            <w:color w:val="595959"/>
            <w:szCs w:val="20"/>
            <w:u w:val="single"/>
          </w:rPr>
          <w:instrText xml:space="preserve"> HYPERLINK "mailto:CPiscicelli@chu-grenoble.fr" \t "_blank" </w:instrText>
        </w:r>
        <w:r>
          <w:rPr>
            <w:rFonts w:ascii="Cambria" w:hAnsi="Cambria"/>
            <w:color w:val="595959"/>
            <w:szCs w:val="20"/>
            <w:u w:val="single"/>
          </w:rPr>
          <w:fldChar w:fldCharType="separate"/>
        </w:r>
        <w:r>
          <w:rPr>
            <w:rStyle w:val="Lienhypertexte"/>
            <w:rFonts w:ascii="Cambria" w:hAnsi="Cambria"/>
            <w:color w:val="595959"/>
            <w:szCs w:val="20"/>
          </w:rPr>
          <w:t>CPiscicelli@chu-grenoble.fr</w:t>
        </w:r>
        <w:r>
          <w:rPr>
            <w:rFonts w:ascii="Cambria" w:hAnsi="Cambria"/>
            <w:color w:val="595959"/>
            <w:szCs w:val="20"/>
            <w:u w:val="single"/>
          </w:rPr>
          <w:fldChar w:fldCharType="end"/>
        </w:r>
      </w:ins>
    </w:p>
    <w:p w14:paraId="2175EF84" w14:textId="77777777" w:rsidR="00C849B5" w:rsidRPr="00C849B5" w:rsidRDefault="00C849B5" w:rsidP="00C849B5">
      <w:pPr>
        <w:rPr>
          <w:bCs/>
          <w:szCs w:val="22"/>
        </w:rPr>
      </w:pPr>
    </w:p>
    <w:p w14:paraId="4472667B" w14:textId="77777777" w:rsidR="00C849B5" w:rsidRPr="00C849B5" w:rsidRDefault="00C849B5" w:rsidP="00C849B5">
      <w:pPr>
        <w:rPr>
          <w:bCs/>
          <w:szCs w:val="22"/>
        </w:rPr>
      </w:pPr>
      <w:r w:rsidRPr="00C849B5">
        <w:rPr>
          <w:bCs/>
          <w:szCs w:val="22"/>
        </w:rPr>
        <w:t>Rémi Lafitte Doctorant</w:t>
      </w:r>
    </w:p>
    <w:p w14:paraId="73D25A1E" w14:textId="77777777" w:rsidR="00C849B5" w:rsidRPr="00C849B5" w:rsidRDefault="00C849B5" w:rsidP="00C849B5">
      <w:pPr>
        <w:rPr>
          <w:bCs/>
          <w:szCs w:val="22"/>
        </w:rPr>
      </w:pPr>
      <w:r w:rsidRPr="00C849B5">
        <w:rPr>
          <w:bCs/>
          <w:szCs w:val="22"/>
        </w:rPr>
        <w:t>Laboratoire de Psychologie et Neurocognition CNRS UMR 5105</w:t>
      </w:r>
    </w:p>
    <w:p w14:paraId="67D81E24" w14:textId="77777777" w:rsidR="00C849B5" w:rsidRPr="00C849B5" w:rsidRDefault="00C849B5" w:rsidP="00C849B5">
      <w:pPr>
        <w:rPr>
          <w:bCs/>
          <w:szCs w:val="22"/>
        </w:rPr>
      </w:pPr>
      <w:r w:rsidRPr="00C849B5">
        <w:rPr>
          <w:bCs/>
          <w:szCs w:val="22"/>
        </w:rPr>
        <w:t>UGA</w:t>
      </w:r>
    </w:p>
    <w:p w14:paraId="690944FC" w14:textId="77777777" w:rsidR="00C849B5" w:rsidRPr="00C849B5" w:rsidRDefault="00C849B5" w:rsidP="00C849B5">
      <w:pPr>
        <w:rPr>
          <w:bCs/>
          <w:szCs w:val="22"/>
        </w:rPr>
      </w:pPr>
      <w:r w:rsidRPr="00C849B5">
        <w:rPr>
          <w:bCs/>
          <w:szCs w:val="22"/>
        </w:rPr>
        <w:t>Bâtiment Michel Dubois</w:t>
      </w:r>
    </w:p>
    <w:p w14:paraId="23A865B2" w14:textId="77777777" w:rsidR="00C849B5" w:rsidRDefault="00C849B5" w:rsidP="00C849B5">
      <w:pPr>
        <w:rPr>
          <w:bCs/>
          <w:szCs w:val="22"/>
        </w:rPr>
      </w:pPr>
      <w:r w:rsidRPr="00C849B5">
        <w:rPr>
          <w:bCs/>
          <w:szCs w:val="22"/>
        </w:rPr>
        <w:t xml:space="preserve">cs40700 - 38058 Grenoble Cedex 9 France </w:t>
      </w:r>
    </w:p>
    <w:p w14:paraId="0E521198" w14:textId="77777777" w:rsidR="00C849B5" w:rsidRDefault="00C849B5" w:rsidP="00C849B5">
      <w:pPr>
        <w:rPr>
          <w:bCs/>
          <w:szCs w:val="22"/>
        </w:rPr>
      </w:pPr>
      <w:r w:rsidRPr="00C849B5">
        <w:rPr>
          <w:bCs/>
          <w:szCs w:val="22"/>
        </w:rPr>
        <w:t xml:space="preserve">Téléphone 06 37 36 26 62 </w:t>
      </w:r>
    </w:p>
    <w:p w14:paraId="7D79A2F8" w14:textId="77777777" w:rsidR="00E825B4" w:rsidRDefault="004E547E" w:rsidP="00C849B5">
      <w:pPr>
        <w:rPr>
          <w:bCs/>
          <w:szCs w:val="22"/>
        </w:rPr>
      </w:pPr>
      <w:hyperlink r:id="rId10" w:history="1">
        <w:r w:rsidR="00C849B5" w:rsidRPr="005C2295">
          <w:rPr>
            <w:rStyle w:val="Lienhypertexte"/>
            <w:bCs/>
            <w:szCs w:val="22"/>
          </w:rPr>
          <w:t>remi.lafitte@univ-grenoble-alpes.fr</w:t>
        </w:r>
      </w:hyperlink>
    </w:p>
    <w:p w14:paraId="3E6E117C" w14:textId="77777777" w:rsidR="00C849B5" w:rsidRPr="00EC37D4" w:rsidRDefault="00C849B5" w:rsidP="00C849B5">
      <w:pPr>
        <w:rPr>
          <w:bCs/>
          <w:szCs w:val="22"/>
        </w:rPr>
      </w:pPr>
    </w:p>
    <w:p w14:paraId="1FA19299" w14:textId="77777777" w:rsidR="00C42648" w:rsidRPr="00EC37D4" w:rsidRDefault="00C42648" w:rsidP="00FA29EF">
      <w:pPr>
        <w:pStyle w:val="Titre2"/>
      </w:pPr>
      <w:r w:rsidRPr="00EC37D4">
        <w:t>Lieu(x) de recherche (endroit</w:t>
      </w:r>
      <w:r w:rsidR="008E785A" w:rsidRPr="00EC37D4">
        <w:t>(s)</w:t>
      </w:r>
      <w:r w:rsidR="00960E5A" w:rsidRPr="00EC37D4">
        <w:t>)</w:t>
      </w:r>
      <w:r w:rsidRPr="00EC37D4">
        <w:t xml:space="preserve"> où l’étude va être conduite :</w:t>
      </w:r>
    </w:p>
    <w:p w14:paraId="1481B52D" w14:textId="77777777" w:rsidR="00C849B5" w:rsidRPr="00C849B5" w:rsidRDefault="00C849B5" w:rsidP="00C849B5">
      <w:pPr>
        <w:rPr>
          <w:bCs/>
          <w:szCs w:val="22"/>
        </w:rPr>
      </w:pPr>
      <w:r w:rsidRPr="00C849B5">
        <w:rPr>
          <w:bCs/>
          <w:szCs w:val="22"/>
        </w:rPr>
        <w:t>Service de Médecine Physique et Réadaptation Neurologique,</w:t>
      </w:r>
    </w:p>
    <w:p w14:paraId="4F103EA9" w14:textId="77777777" w:rsidR="00C849B5" w:rsidRDefault="00C849B5" w:rsidP="00C849B5">
      <w:pPr>
        <w:rPr>
          <w:bCs/>
          <w:szCs w:val="22"/>
        </w:rPr>
      </w:pPr>
      <w:r w:rsidRPr="00C849B5">
        <w:rPr>
          <w:bCs/>
          <w:szCs w:val="22"/>
        </w:rPr>
        <w:t>CHU Grenoble-Alpes, Hôpital Sud, Avenue Kimberley, BP 338, 38434 Echirolles cedex, France</w:t>
      </w:r>
    </w:p>
    <w:p w14:paraId="3D40C5E4" w14:textId="77777777" w:rsidR="00C849B5" w:rsidRPr="00727F9C" w:rsidRDefault="00C849B5" w:rsidP="00C849B5">
      <w:pPr>
        <w:rPr>
          <w:b/>
          <w:bCs/>
          <w:sz w:val="22"/>
          <w:szCs w:val="22"/>
        </w:rPr>
      </w:pPr>
      <w:r w:rsidRPr="00727F9C">
        <w:rPr>
          <w:b/>
          <w:bCs/>
          <w:sz w:val="22"/>
          <w:szCs w:val="22"/>
        </w:rPr>
        <w:t>ou</w:t>
      </w:r>
    </w:p>
    <w:p w14:paraId="78F49643" w14:textId="77777777" w:rsidR="00C849B5" w:rsidRPr="00C849B5" w:rsidRDefault="00C849B5" w:rsidP="00C849B5">
      <w:pPr>
        <w:rPr>
          <w:bCs/>
          <w:szCs w:val="22"/>
        </w:rPr>
      </w:pPr>
      <w:r w:rsidRPr="00C849B5">
        <w:rPr>
          <w:bCs/>
          <w:szCs w:val="22"/>
        </w:rPr>
        <w:t>Laboratoire de Psychologie et Neurocognition CNRS UMR 5105</w:t>
      </w:r>
    </w:p>
    <w:p w14:paraId="5A3591C2" w14:textId="77777777" w:rsidR="00C849B5" w:rsidRPr="00C849B5" w:rsidRDefault="00C849B5" w:rsidP="00C849B5">
      <w:pPr>
        <w:rPr>
          <w:bCs/>
          <w:szCs w:val="22"/>
        </w:rPr>
      </w:pPr>
      <w:r w:rsidRPr="00C849B5">
        <w:rPr>
          <w:bCs/>
          <w:szCs w:val="22"/>
        </w:rPr>
        <w:t>UGA</w:t>
      </w:r>
    </w:p>
    <w:p w14:paraId="54259E69" w14:textId="77777777" w:rsidR="00C849B5" w:rsidRPr="00C849B5" w:rsidRDefault="00C849B5" w:rsidP="00C849B5">
      <w:pPr>
        <w:rPr>
          <w:bCs/>
          <w:szCs w:val="22"/>
        </w:rPr>
      </w:pPr>
      <w:r w:rsidRPr="00C849B5">
        <w:rPr>
          <w:bCs/>
          <w:szCs w:val="22"/>
        </w:rPr>
        <w:t>Bâtiment Michel Dubois</w:t>
      </w:r>
    </w:p>
    <w:p w14:paraId="423B014E" w14:textId="77777777" w:rsidR="00E825B4" w:rsidRDefault="00C849B5" w:rsidP="00C849B5">
      <w:pPr>
        <w:rPr>
          <w:bCs/>
          <w:szCs w:val="22"/>
        </w:rPr>
      </w:pPr>
      <w:r w:rsidRPr="00C849B5">
        <w:rPr>
          <w:bCs/>
          <w:szCs w:val="22"/>
        </w:rPr>
        <w:t>cs40700 - 38058 Grenoble Cedex 9 France</w:t>
      </w:r>
    </w:p>
    <w:p w14:paraId="6CADDB09" w14:textId="77777777" w:rsidR="00C849B5" w:rsidRPr="00EC37D4" w:rsidRDefault="00C849B5" w:rsidP="00C849B5">
      <w:pPr>
        <w:rPr>
          <w:bCs/>
          <w:szCs w:val="22"/>
        </w:rPr>
      </w:pPr>
    </w:p>
    <w:p w14:paraId="64B8CFF8" w14:textId="77777777" w:rsidR="00C42648" w:rsidRPr="00EC37D4" w:rsidRDefault="00C42648" w:rsidP="00FA29EF">
      <w:pPr>
        <w:pStyle w:val="Titre2"/>
      </w:pPr>
      <w:r w:rsidRPr="00EC37D4">
        <w:t>Objectif principal (5 lignes max</w:t>
      </w:r>
      <w:r w:rsidR="00F47063" w:rsidRPr="00EC37D4">
        <w:t>.</w:t>
      </w:r>
      <w:r w:rsidRPr="00EC37D4">
        <w:t>) :</w:t>
      </w:r>
    </w:p>
    <w:p w14:paraId="210F45EC" w14:textId="6610BBF6" w:rsidR="00E825B4" w:rsidRDefault="00C849B5" w:rsidP="00E825B4">
      <w:pPr>
        <w:rPr>
          <w:bCs/>
          <w:szCs w:val="22"/>
        </w:rPr>
      </w:pPr>
      <w:r w:rsidRPr="00C849B5">
        <w:rPr>
          <w:bCs/>
          <w:szCs w:val="22"/>
        </w:rPr>
        <w:t>La perception de l’espace implique de coder la position d’un objet par rapport à son propre corps ou par rapport à l’environnement, ou de coder l’orientation d’un objet par rapport à la gravité. Le codage spatial d’un objet se réalise donc dans différentes dimensions à la fois (horizontale, verticale, et sagittale). Notre objectif est de déterminer si ces différentes dimensions spatiales sont codées de manière indépendante. Nous examinerons par exemple, si la perception spatiale égocentrée et gravito-centrée résulte de deux</w:t>
      </w:r>
      <w:r>
        <w:rPr>
          <w:bCs/>
          <w:szCs w:val="22"/>
        </w:rPr>
        <w:t xml:space="preserve"> </w:t>
      </w:r>
      <w:r w:rsidRPr="00C849B5">
        <w:rPr>
          <w:bCs/>
          <w:szCs w:val="22"/>
        </w:rPr>
        <w:t xml:space="preserve">processus distincts ou bien d’un seul et même processus. Pour cela, nous testerons chez </w:t>
      </w:r>
      <w:del w:id="13" w:author="Remi" w:date="2020-08-27T14:20:00Z">
        <w:r w:rsidRPr="00C849B5" w:rsidDel="0012155B">
          <w:rPr>
            <w:bCs/>
            <w:szCs w:val="22"/>
          </w:rPr>
          <w:delText>le sujet</w:delText>
        </w:r>
      </w:del>
      <w:ins w:id="14" w:author="Remi" w:date="2020-08-27T14:20:00Z">
        <w:r w:rsidR="0012155B">
          <w:rPr>
            <w:bCs/>
            <w:szCs w:val="22"/>
          </w:rPr>
          <w:t>l’adulte</w:t>
        </w:r>
      </w:ins>
      <w:r w:rsidRPr="00C849B5">
        <w:rPr>
          <w:bCs/>
          <w:szCs w:val="22"/>
        </w:rPr>
        <w:t xml:space="preserve"> </w:t>
      </w:r>
      <w:commentRangeStart w:id="15"/>
      <w:r w:rsidRPr="00C849B5">
        <w:rPr>
          <w:bCs/>
          <w:szCs w:val="22"/>
        </w:rPr>
        <w:t>sain</w:t>
      </w:r>
      <w:commentRangeEnd w:id="15"/>
      <w:r w:rsidR="00522242">
        <w:rPr>
          <w:rStyle w:val="Marquedecommentaire"/>
          <w:lang w:val="x-none"/>
        </w:rPr>
        <w:commentReference w:id="15"/>
      </w:r>
      <w:r w:rsidRPr="00C849B5">
        <w:rPr>
          <w:bCs/>
          <w:szCs w:val="22"/>
        </w:rPr>
        <w:t xml:space="preserve"> si un biais spatial égocentré peut induire causalement un biais spatial gravito-centré, et inversement.</w:t>
      </w:r>
    </w:p>
    <w:p w14:paraId="61FA26A1" w14:textId="77777777" w:rsidR="00797DD7" w:rsidRDefault="00797DD7" w:rsidP="00E825B4">
      <w:pPr>
        <w:rPr>
          <w:bCs/>
          <w:szCs w:val="22"/>
        </w:rPr>
      </w:pPr>
    </w:p>
    <w:p w14:paraId="54A8DBA8" w14:textId="77777777" w:rsidR="00714E1E" w:rsidRPr="00EC37D4" w:rsidRDefault="00852764" w:rsidP="00FA29EF">
      <w:pPr>
        <w:rPr>
          <w:rFonts w:ascii="Arial" w:hAnsi="Arial" w:cs="Arial"/>
          <w:b/>
          <w:bCs/>
          <w:szCs w:val="20"/>
        </w:rPr>
      </w:pPr>
      <w:r w:rsidRPr="00EC37D4">
        <w:rPr>
          <w:rFonts w:ascii="Arial" w:hAnsi="Arial" w:cs="Arial"/>
          <w:b/>
          <w:bCs/>
          <w:szCs w:val="20"/>
        </w:rPr>
        <w:t>Je prends connaissance du fait que l’avis rendu par le CER</w:t>
      </w:r>
      <w:r w:rsidR="00C72BAB">
        <w:rPr>
          <w:rFonts w:ascii="Arial" w:hAnsi="Arial" w:cs="Arial"/>
          <w:b/>
          <w:bCs/>
          <w:szCs w:val="20"/>
        </w:rPr>
        <w:t>GA</w:t>
      </w:r>
      <w:r w:rsidRPr="00EC37D4">
        <w:rPr>
          <w:rFonts w:ascii="Arial" w:hAnsi="Arial" w:cs="Arial"/>
          <w:b/>
          <w:bCs/>
          <w:szCs w:val="20"/>
        </w:rPr>
        <w:t xml:space="preserve"> ne concerne que le projet de recherche présenté dans ce document.</w:t>
      </w:r>
    </w:p>
    <w:p w14:paraId="6CFFAED2" w14:textId="77777777" w:rsidR="00E825B4" w:rsidRPr="00EC37D4" w:rsidRDefault="00E825B4" w:rsidP="00E825B4">
      <w:pPr>
        <w:rPr>
          <w:bCs/>
          <w:szCs w:val="22"/>
        </w:rPr>
      </w:pPr>
    </w:p>
    <w:p w14:paraId="27E2929F" w14:textId="77777777" w:rsidR="00852764" w:rsidRPr="00EC37D4" w:rsidRDefault="00852764" w:rsidP="00FA29EF">
      <w:pPr>
        <w:rPr>
          <w:rFonts w:ascii="Arial" w:hAnsi="Arial" w:cs="Arial"/>
          <w:b/>
          <w:bCs/>
          <w:szCs w:val="20"/>
        </w:rPr>
      </w:pPr>
      <w:r w:rsidRPr="00EC37D4">
        <w:rPr>
          <w:rFonts w:ascii="Arial" w:hAnsi="Arial" w:cs="Arial"/>
          <w:b/>
          <w:bCs/>
          <w:szCs w:val="20"/>
        </w:rPr>
        <w:lastRenderedPageBreak/>
        <w:t>Date :</w:t>
      </w:r>
      <w:r w:rsidR="00051694">
        <w:rPr>
          <w:rFonts w:ascii="Arial" w:hAnsi="Arial" w:cs="Arial"/>
          <w:b/>
          <w:bCs/>
          <w:szCs w:val="20"/>
        </w:rPr>
        <w:t xml:space="preserve"> 25/02/2020</w:t>
      </w:r>
    </w:p>
    <w:p w14:paraId="3A1F99A1" w14:textId="77777777" w:rsidR="00E825B4" w:rsidRPr="00EC37D4" w:rsidRDefault="00E825B4" w:rsidP="00E825B4">
      <w:pPr>
        <w:rPr>
          <w:bCs/>
          <w:szCs w:val="22"/>
        </w:rPr>
      </w:pPr>
    </w:p>
    <w:p w14:paraId="69559458" w14:textId="6F5EF8F4" w:rsidR="00852764" w:rsidRPr="00EC37D4" w:rsidRDefault="007F1E95" w:rsidP="00FA29EF">
      <w:pPr>
        <w:rPr>
          <w:rFonts w:ascii="Arial" w:hAnsi="Arial" w:cs="Arial"/>
          <w:b/>
          <w:bCs/>
          <w:szCs w:val="20"/>
        </w:rPr>
      </w:pPr>
      <w:r>
        <w:rPr>
          <w:rFonts w:ascii="Arial" w:hAnsi="Arial" w:cs="Arial"/>
          <w:b/>
          <w:bCs/>
          <w:szCs w:val="20"/>
        </w:rPr>
        <w:t xml:space="preserve">Signature </w:t>
      </w:r>
      <w:r w:rsidR="0045527B" w:rsidRPr="00EC37D4">
        <w:rPr>
          <w:rFonts w:ascii="Arial" w:hAnsi="Arial" w:cs="Arial"/>
          <w:b/>
          <w:bCs/>
          <w:szCs w:val="20"/>
        </w:rPr>
        <w:t xml:space="preserve">numérisée </w:t>
      </w:r>
      <w:r w:rsidR="008E785A" w:rsidRPr="00EC37D4">
        <w:rPr>
          <w:rFonts w:ascii="Arial" w:hAnsi="Arial" w:cs="Arial"/>
          <w:b/>
          <w:bCs/>
          <w:szCs w:val="20"/>
        </w:rPr>
        <w:t xml:space="preserve">du responsable </w:t>
      </w:r>
      <w:commentRangeStart w:id="16"/>
      <w:r w:rsidR="008E785A" w:rsidRPr="00EC37D4">
        <w:rPr>
          <w:rFonts w:ascii="Arial" w:hAnsi="Arial" w:cs="Arial"/>
          <w:b/>
          <w:bCs/>
          <w:szCs w:val="20"/>
        </w:rPr>
        <w:t>scientifique</w:t>
      </w:r>
      <w:commentRangeEnd w:id="16"/>
      <w:r w:rsidR="009A47DE">
        <w:rPr>
          <w:rStyle w:val="Marquedecommentaire"/>
          <w:lang w:val="x-none"/>
        </w:rPr>
        <w:commentReference w:id="16"/>
      </w:r>
      <w:r>
        <w:rPr>
          <w:rFonts w:ascii="Arial" w:hAnsi="Arial" w:cs="Arial"/>
          <w:b/>
          <w:bCs/>
          <w:szCs w:val="20"/>
        </w:rPr>
        <w:t> :</w:t>
      </w:r>
      <w:ins w:id="17" w:author="Microsoft Office User" w:date="2020-04-03T15:35:00Z">
        <w:r w:rsidR="007B349A">
          <w:rPr>
            <w:rFonts w:ascii="Arial" w:hAnsi="Arial" w:cs="Arial"/>
            <w:b/>
            <w:bCs/>
            <w:szCs w:val="20"/>
          </w:rPr>
          <w:t xml:space="preserve"> </w:t>
        </w:r>
        <w:r w:rsidR="007B349A">
          <w:rPr>
            <w:noProof/>
            <w:sz w:val="24"/>
            <w:lang w:val="en-GB" w:eastAsia="en-GB"/>
          </w:rPr>
          <w:drawing>
            <wp:inline distT="0" distB="0" distL="0" distR="0" wp14:anchorId="2981A52C" wp14:editId="6DAA5EA0">
              <wp:extent cx="1116353" cy="427295"/>
              <wp:effectExtent l="0" t="0" r="1270" b="5080"/>
              <wp:docPr id="4" name="Image 4" descr="signature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d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896" cy="440517"/>
                      </a:xfrm>
                      <a:prstGeom prst="rect">
                        <a:avLst/>
                      </a:prstGeom>
                      <a:noFill/>
                      <a:ln>
                        <a:noFill/>
                      </a:ln>
                    </pic:spPr>
                  </pic:pic>
                </a:graphicData>
              </a:graphic>
            </wp:inline>
          </w:drawing>
        </w:r>
      </w:ins>
    </w:p>
    <w:p w14:paraId="1328F287" w14:textId="77777777" w:rsidR="00E825B4" w:rsidRDefault="00E825B4" w:rsidP="00E825B4">
      <w:pPr>
        <w:rPr>
          <w:bCs/>
          <w:szCs w:val="22"/>
        </w:rPr>
      </w:pPr>
    </w:p>
    <w:p w14:paraId="24ECD081" w14:textId="77777777" w:rsidR="00685067" w:rsidRPr="00EC37D4" w:rsidRDefault="007F1E95" w:rsidP="00685067">
      <w:pPr>
        <w:rPr>
          <w:rFonts w:ascii="Arial" w:hAnsi="Arial" w:cs="Arial"/>
          <w:b/>
          <w:bCs/>
          <w:szCs w:val="20"/>
        </w:rPr>
      </w:pPr>
      <w:r>
        <w:rPr>
          <w:rFonts w:ascii="Arial" w:hAnsi="Arial" w:cs="Arial"/>
          <w:b/>
          <w:bCs/>
          <w:szCs w:val="20"/>
        </w:rPr>
        <w:t xml:space="preserve">Signature </w:t>
      </w:r>
      <w:r w:rsidR="00685067" w:rsidRPr="00EC37D4">
        <w:rPr>
          <w:rFonts w:ascii="Arial" w:hAnsi="Arial" w:cs="Arial"/>
          <w:b/>
          <w:bCs/>
          <w:szCs w:val="20"/>
        </w:rPr>
        <w:t xml:space="preserve">numérisée du responsable </w:t>
      </w:r>
      <w:r w:rsidR="00685067">
        <w:rPr>
          <w:rFonts w:ascii="Arial" w:hAnsi="Arial" w:cs="Arial"/>
          <w:b/>
          <w:bCs/>
          <w:szCs w:val="20"/>
        </w:rPr>
        <w:t xml:space="preserve">du </w:t>
      </w:r>
      <w:commentRangeStart w:id="18"/>
      <w:r w:rsidR="00685067">
        <w:rPr>
          <w:rFonts w:ascii="Arial" w:hAnsi="Arial" w:cs="Arial"/>
          <w:b/>
          <w:bCs/>
          <w:szCs w:val="20"/>
        </w:rPr>
        <w:t>laboratoire</w:t>
      </w:r>
      <w:r>
        <w:rPr>
          <w:rFonts w:ascii="Arial" w:hAnsi="Arial" w:cs="Arial"/>
          <w:b/>
          <w:bCs/>
          <w:szCs w:val="20"/>
        </w:rPr>
        <w:t> </w:t>
      </w:r>
      <w:commentRangeEnd w:id="18"/>
      <w:r w:rsidR="00521457">
        <w:rPr>
          <w:rStyle w:val="Marquedecommentaire"/>
          <w:lang w:val="x-none"/>
        </w:rPr>
        <w:commentReference w:id="18"/>
      </w:r>
      <w:r>
        <w:rPr>
          <w:rFonts w:ascii="Arial" w:hAnsi="Arial" w:cs="Arial"/>
          <w:b/>
          <w:bCs/>
          <w:szCs w:val="20"/>
        </w:rPr>
        <w:t>:</w:t>
      </w:r>
    </w:p>
    <w:p w14:paraId="2C07A5D4" w14:textId="77777777" w:rsidR="00685067" w:rsidRPr="00EC37D4" w:rsidRDefault="00685067" w:rsidP="00E825B4">
      <w:pPr>
        <w:rPr>
          <w:bCs/>
          <w:szCs w:val="22"/>
        </w:rPr>
      </w:pPr>
    </w:p>
    <w:p w14:paraId="3C717C00" w14:textId="77777777" w:rsidR="00C42648" w:rsidRPr="00EC37D4" w:rsidRDefault="00801AE6" w:rsidP="00FA29EF">
      <w:pPr>
        <w:pStyle w:val="Titre"/>
      </w:pPr>
      <w:r>
        <w:br w:type="page"/>
      </w:r>
      <w:r w:rsidR="00C4692B" w:rsidRPr="00EC37D4">
        <w:lastRenderedPageBreak/>
        <w:t>1</w:t>
      </w:r>
      <w:r w:rsidR="00C42648" w:rsidRPr="00EC37D4">
        <w:t>. DESCRIPTION SOMMAIRE DU PROJET</w:t>
      </w:r>
    </w:p>
    <w:p w14:paraId="68AED880" w14:textId="44D7703B" w:rsidR="00152059" w:rsidRDefault="004964B9" w:rsidP="008124EC">
      <w:pPr>
        <w:pStyle w:val="Titre2"/>
        <w:spacing w:before="0" w:after="0"/>
        <w:rPr>
          <w:ins w:id="19" w:author="Remi" w:date="2020-08-27T10:53:00Z"/>
        </w:rPr>
      </w:pPr>
      <w:r w:rsidRPr="00EC37D4">
        <w:rPr>
          <w:iCs w:val="0"/>
        </w:rPr>
        <w:t xml:space="preserve">A. </w:t>
      </w:r>
      <w:r w:rsidR="00C42648" w:rsidRPr="00EC37D4">
        <w:t xml:space="preserve">Contexte </w:t>
      </w:r>
      <w:r w:rsidR="0034208C" w:rsidRPr="00EC37D4">
        <w:t xml:space="preserve">et intérêt </w:t>
      </w:r>
      <w:r w:rsidR="00C42648" w:rsidRPr="00EC37D4">
        <w:t>scientifique</w:t>
      </w:r>
      <w:r w:rsidR="0034208C" w:rsidRPr="00EC37D4">
        <w:t>s</w:t>
      </w:r>
    </w:p>
    <w:p w14:paraId="17F97176" w14:textId="77777777" w:rsidR="004B77F6" w:rsidRPr="004B77F6" w:rsidRDefault="004B77F6" w:rsidP="004B77F6">
      <w:pPr>
        <w:pPrChange w:id="20" w:author="Remi" w:date="2020-08-27T10:53:00Z">
          <w:pPr>
            <w:pStyle w:val="Titre2"/>
            <w:spacing w:before="0" w:after="0"/>
          </w:pPr>
        </w:pPrChange>
      </w:pPr>
    </w:p>
    <w:p w14:paraId="4BA6834D" w14:textId="77777777" w:rsidR="0012155B" w:rsidRDefault="0041615E" w:rsidP="0012155B">
      <w:pPr>
        <w:rPr>
          <w:ins w:id="21" w:author="Remi" w:date="2020-08-27T14:23:00Z"/>
        </w:rPr>
      </w:pPr>
      <w:del w:id="22" w:author="Remi" w:date="2020-08-27T11:19:00Z">
        <w:r w:rsidDel="002F6A89">
          <w:delText xml:space="preserve">Ce projet de recherche vise à déterminer si les différents codages perceptifs de l’espace, tels que les codages de la position et de l’orientation d’un objet dans différents </w:delText>
        </w:r>
      </w:del>
      <w:del w:id="23" w:author="Remi" w:date="2020-08-27T11:08:00Z">
        <w:r w:rsidDel="000E2304">
          <w:delText xml:space="preserve">référentiels </w:delText>
        </w:r>
        <w:commentRangeStart w:id="24"/>
        <w:r w:rsidDel="000E2304">
          <w:delText>et</w:delText>
        </w:r>
      </w:del>
      <w:commentRangeEnd w:id="24"/>
      <w:del w:id="25" w:author="Remi" w:date="2020-08-27T11:19:00Z">
        <w:r w:rsidR="000E2304" w:rsidDel="002F6A89">
          <w:rPr>
            <w:rStyle w:val="Marquedecommentaire"/>
            <w:lang w:val="x-none"/>
          </w:rPr>
          <w:commentReference w:id="24"/>
        </w:r>
      </w:del>
      <w:del w:id="26" w:author="Remi" w:date="2020-08-27T11:08:00Z">
        <w:r w:rsidDel="000E2304">
          <w:delText xml:space="preserve"> </w:delText>
        </w:r>
      </w:del>
      <w:del w:id="27" w:author="Remi" w:date="2020-08-27T11:19:00Z">
        <w:r w:rsidDel="002F6A89">
          <w:delText xml:space="preserve">dimensions spatiales, sont indépendants ou peuvent pour certains mobiliser des processus </w:delText>
        </w:r>
        <w:commentRangeStart w:id="28"/>
        <w:r w:rsidDel="002F6A89">
          <w:delText>communs</w:delText>
        </w:r>
        <w:commentRangeEnd w:id="28"/>
        <w:r w:rsidR="000E1DB3" w:rsidDel="002F6A89">
          <w:rPr>
            <w:rStyle w:val="Marquedecommentaire"/>
            <w:lang w:val="x-none"/>
          </w:rPr>
          <w:commentReference w:id="28"/>
        </w:r>
        <w:r w:rsidDel="002F6A89">
          <w:delText>.</w:delText>
        </w:r>
      </w:del>
      <w:ins w:id="29" w:author="Microsoft Office User" w:date="2020-04-03T12:31:00Z">
        <w:del w:id="30" w:author="Remi" w:date="2020-08-27T11:19:00Z">
          <w:r w:rsidR="003E1B50" w:rsidDel="002F6A89">
            <w:delText xml:space="preserve"> </w:delText>
          </w:r>
        </w:del>
      </w:ins>
      <w:ins w:id="31" w:author="Remi" w:date="2020-08-27T11:17:00Z">
        <w:r w:rsidR="002F6A89">
          <w:t>Ce projet de recherche vise à déterminer</w:t>
        </w:r>
      </w:ins>
      <w:ins w:id="32" w:author="Remi" w:date="2020-08-27T11:15:00Z">
        <w:r w:rsidR="002F6A89">
          <w:t xml:space="preserve"> </w:t>
        </w:r>
      </w:ins>
      <w:ins w:id="33" w:author="Remi" w:date="2020-08-27T11:17:00Z">
        <w:r w:rsidR="002F6A89">
          <w:t>si la perception spatiale dans</w:t>
        </w:r>
      </w:ins>
      <w:ins w:id="34" w:author="Remi" w:date="2020-08-27T11:18:00Z">
        <w:r w:rsidR="002F6A89">
          <w:t xml:space="preserve"> les dimensions horizontale</w:t>
        </w:r>
        <w:r w:rsidR="002A4F58">
          <w:t xml:space="preserve"> et</w:t>
        </w:r>
        <w:r w:rsidR="00865426">
          <w:t xml:space="preserve"> </w:t>
        </w:r>
        <w:r w:rsidR="002F6A89">
          <w:t>verticale</w:t>
        </w:r>
      </w:ins>
      <w:ins w:id="35" w:author="Remi" w:date="2020-08-27T11:34:00Z">
        <w:r w:rsidR="00865426">
          <w:t>,</w:t>
        </w:r>
      </w:ins>
      <w:ins w:id="36" w:author="Remi" w:date="2020-08-27T11:18:00Z">
        <w:r w:rsidR="002F6A89">
          <w:t xml:space="preserve"> </w:t>
        </w:r>
        <w:r w:rsidR="002F6A89">
          <w:t>sont indépendant</w:t>
        </w:r>
        <w:r w:rsidR="002F6A89">
          <w:t>e</w:t>
        </w:r>
        <w:r w:rsidR="002F6A89">
          <w:t xml:space="preserve">s ou peuvent mobiliser des processus </w:t>
        </w:r>
        <w:commentRangeStart w:id="37"/>
        <w:r w:rsidR="002F6A89">
          <w:t>communs</w:t>
        </w:r>
        <w:commentRangeEnd w:id="37"/>
        <w:r w:rsidR="002F6A89">
          <w:rPr>
            <w:rStyle w:val="Marquedecommentaire"/>
            <w:lang w:val="x-none"/>
          </w:rPr>
          <w:commentReference w:id="37"/>
        </w:r>
      </w:ins>
      <w:ins w:id="38" w:author="Remi" w:date="2020-08-27T11:19:00Z">
        <w:r w:rsidR="002F6A89">
          <w:t>.</w:t>
        </w:r>
        <w:r w:rsidR="0012155B">
          <w:t xml:space="preserve"> </w:t>
        </w:r>
      </w:ins>
    </w:p>
    <w:p w14:paraId="16B491CD" w14:textId="37EB2C05" w:rsidR="0041615E" w:rsidRDefault="0012155B" w:rsidP="0041615E">
      <w:ins w:id="39" w:author="Remi" w:date="2020-08-27T14:22:00Z">
        <w:r>
          <w:t xml:space="preserve">Généralement, le terme </w:t>
        </w:r>
      </w:ins>
      <w:ins w:id="40" w:author="Remi" w:date="2020-08-27T14:23:00Z">
        <w:r>
          <w:t>« </w:t>
        </w:r>
      </w:ins>
      <w:ins w:id="41" w:author="Remi" w:date="2020-08-27T14:22:00Z">
        <w:r>
          <w:t>perception spatiale</w:t>
        </w:r>
      </w:ins>
      <w:ins w:id="42" w:author="Remi" w:date="2020-08-27T14:23:00Z">
        <w:r>
          <w:t> »</w:t>
        </w:r>
      </w:ins>
      <w:ins w:id="43" w:author="Remi" w:date="2020-08-27T14:22:00Z">
        <w:r>
          <w:t xml:space="preserve"> renvoie au codage en position ou en orientation d’un objet</w:t>
        </w:r>
      </w:ins>
      <w:ins w:id="44" w:author="Remi" w:date="2020-08-27T14:23:00Z">
        <w:r>
          <w:t xml:space="preserve"> par rapport à un jeu de coordonnées que l’on nomme « référentiel »</w:t>
        </w:r>
      </w:ins>
      <w:ins w:id="45" w:author="Remi" w:date="2020-08-27T14:22:00Z">
        <w:r>
          <w:t xml:space="preserve">. </w:t>
        </w:r>
        <w:r>
          <w:t>La position d’un objet peut être codée dans la dimension horizontale, tandis que l’orientation d’un objet peut être codée dans la dimension verticale.</w:t>
        </w:r>
      </w:ins>
      <w:ins w:id="46" w:author="Remi" w:date="2020-08-27T14:23:00Z">
        <w:r>
          <w:t xml:space="preserve"> </w:t>
        </w:r>
      </w:ins>
      <w:ins w:id="47" w:author="Microsoft Office User" w:date="2020-04-03T12:49:00Z">
        <w:r w:rsidR="00540868">
          <w:t>Dans la littérature, la perception spatiale chez le sujet sain est souvent étudiée dans une seule dimension à la fois</w:t>
        </w:r>
      </w:ins>
      <w:ins w:id="48" w:author="Microsoft Office User" w:date="2020-08-26T10:51:00Z">
        <w:r w:rsidR="006B6054">
          <w:t xml:space="preserve"> (une position ou une orientation)</w:t>
        </w:r>
      </w:ins>
      <w:ins w:id="49" w:author="Microsoft Office User" w:date="2020-04-03T12:49:00Z">
        <w:r w:rsidR="00540868">
          <w:t>, ne laissant pas la possibilité de mesurer</w:t>
        </w:r>
      </w:ins>
      <w:ins w:id="50" w:author="Remi" w:date="2020-08-27T10:58:00Z">
        <w:r w:rsidR="004B77F6">
          <w:t xml:space="preserve"> si </w:t>
        </w:r>
        <w:r w:rsidR="004B77F6">
          <w:t>la perception spatiale dans une dimension</w:t>
        </w:r>
        <w:r w:rsidR="004B77F6">
          <w:t xml:space="preserve"> est liée</w:t>
        </w:r>
      </w:ins>
      <w:ins w:id="51" w:author="Remi" w:date="2020-08-27T10:59:00Z">
        <w:r w:rsidR="004B77F6">
          <w:t xml:space="preserve"> à </w:t>
        </w:r>
        <w:r w:rsidR="004B77F6">
          <w:t>la perception spatiale dans une</w:t>
        </w:r>
        <w:r w:rsidR="004B77F6">
          <w:t xml:space="preserve"> autre</w:t>
        </w:r>
        <w:r w:rsidR="004B77F6">
          <w:t xml:space="preserve"> dimension</w:t>
        </w:r>
        <w:r w:rsidR="004B77F6">
          <w:t>.</w:t>
        </w:r>
      </w:ins>
      <w:ins w:id="52" w:author="Microsoft Office User" w:date="2020-04-03T12:49:00Z">
        <w:r w:rsidR="00540868">
          <w:t xml:space="preserve"> </w:t>
        </w:r>
        <w:del w:id="53" w:author="Remi" w:date="2020-08-27T10:59:00Z">
          <w:r w:rsidR="00540868" w:rsidDel="004B77F6">
            <w:delText xml:space="preserve">les liens existants entre </w:delText>
          </w:r>
        </w:del>
        <w:del w:id="54" w:author="Remi" w:date="2020-08-27T10:56:00Z">
          <w:r w:rsidR="00540868" w:rsidDel="004B77F6">
            <w:delText>c</w:delText>
          </w:r>
        </w:del>
        <w:del w:id="55" w:author="Remi" w:date="2020-08-27T10:59:00Z">
          <w:r w:rsidR="00540868" w:rsidDel="004B77F6">
            <w:delText xml:space="preserve">es différents codages perceptifs. </w:delText>
          </w:r>
        </w:del>
      </w:ins>
      <w:ins w:id="56" w:author="Microsoft Office User" w:date="2020-04-03T12:50:00Z">
        <w:r w:rsidR="00540868">
          <w:t>Q</w:t>
        </w:r>
      </w:ins>
      <w:ins w:id="57" w:author="Microsoft Office User" w:date="2020-04-03T12:44:00Z">
        <w:r w:rsidR="00540868">
          <w:t xml:space="preserve">uelques rares études suggèrent </w:t>
        </w:r>
      </w:ins>
      <w:ins w:id="58" w:author="Microsoft Office User" w:date="2020-04-03T12:50:00Z">
        <w:r w:rsidR="00540868">
          <w:t xml:space="preserve">pourtant </w:t>
        </w:r>
      </w:ins>
      <w:ins w:id="59" w:author="Microsoft Office User" w:date="2020-04-03T12:44:00Z">
        <w:r w:rsidR="00540868">
          <w:t>un lien étroit entre différents type</w:t>
        </w:r>
      </w:ins>
      <w:ins w:id="60" w:author="Remi" w:date="2020-08-27T11:00:00Z">
        <w:r w:rsidR="004B77F6">
          <w:t>s</w:t>
        </w:r>
      </w:ins>
      <w:ins w:id="61" w:author="Microsoft Office User" w:date="2020-04-03T12:44:00Z">
        <w:r w:rsidR="00540868">
          <w:t xml:space="preserve"> de codages</w:t>
        </w:r>
      </w:ins>
      <w:ins w:id="62" w:author="Remi" w:date="2020-08-27T11:20:00Z">
        <w:r w:rsidR="002F6A89">
          <w:t xml:space="preserve"> spatiaux</w:t>
        </w:r>
      </w:ins>
      <w:ins w:id="63" w:author="Microsoft Office User" w:date="2020-08-26T10:54:00Z">
        <w:r w:rsidR="006B6054">
          <w:t> </w:t>
        </w:r>
      </w:ins>
      <w:ins w:id="64" w:author="Microsoft Office User" w:date="2020-08-26T10:57:00Z">
        <w:r w:rsidR="006B6054">
          <w:t>via l’utilisation de stimulations sensorielles</w:t>
        </w:r>
      </w:ins>
      <w:ins w:id="65" w:author="Remi" w:date="2020-08-27T11:20:00Z">
        <w:r w:rsidR="002F6A89">
          <w:t>. Ainsi, une stimulation</w:t>
        </w:r>
      </w:ins>
      <w:ins w:id="66" w:author="Microsoft Office User" w:date="2020-08-26T10:57:00Z">
        <w:del w:id="67" w:author="Remi" w:date="2020-08-27T11:20:00Z">
          <w:r w:rsidR="006B6054" w:rsidDel="002F6A89">
            <w:delText xml:space="preserve">, notamment </w:delText>
          </w:r>
        </w:del>
        <w:r w:rsidR="006B6054">
          <w:t>vestibulaire</w:t>
        </w:r>
      </w:ins>
      <w:ins w:id="68" w:author="Remi" w:date="2020-08-27T11:21:00Z">
        <w:r w:rsidR="002F6A89">
          <w:t xml:space="preserve"> peut</w:t>
        </w:r>
      </w:ins>
      <w:ins w:id="69" w:author="Microsoft Office User" w:date="2020-08-26T10:57:00Z">
        <w:del w:id="70" w:author="Remi" w:date="2020-08-27T11:21:00Z">
          <w:r w:rsidR="006B6054" w:rsidDel="002F6A89">
            <w:delText>s, parvenant à</w:delText>
          </w:r>
        </w:del>
      </w:ins>
      <w:ins w:id="71" w:author="Microsoft Office User" w:date="2020-04-03T12:44:00Z">
        <w:r w:rsidR="00540868">
          <w:t xml:space="preserve"> </w:t>
        </w:r>
      </w:ins>
      <w:ins w:id="72" w:author="Microsoft Office User" w:date="2020-08-26T10:53:00Z">
        <w:r w:rsidR="006B6054">
          <w:t>ind</w:t>
        </w:r>
      </w:ins>
      <w:ins w:id="73" w:author="Microsoft Office User" w:date="2020-08-26T10:57:00Z">
        <w:r w:rsidR="006B6054">
          <w:t>uire</w:t>
        </w:r>
      </w:ins>
      <w:ins w:id="74" w:author="Microsoft Office User" w:date="2020-08-26T10:53:00Z">
        <w:r w:rsidR="006B6054">
          <w:t xml:space="preserve"> simultané</w:t>
        </w:r>
      </w:ins>
      <w:ins w:id="75" w:author="Microsoft Office User" w:date="2020-08-26T10:57:00Z">
        <w:r w:rsidR="006B6054">
          <w:t>ment</w:t>
        </w:r>
      </w:ins>
      <w:ins w:id="76" w:author="Microsoft Office User" w:date="2020-08-26T10:53:00Z">
        <w:r w:rsidR="006B6054">
          <w:t xml:space="preserve"> </w:t>
        </w:r>
      </w:ins>
      <w:ins w:id="77" w:author="Microsoft Office User" w:date="2020-08-26T10:58:00Z">
        <w:r w:rsidR="006B6054">
          <w:t>u</w:t>
        </w:r>
      </w:ins>
      <w:ins w:id="78" w:author="Microsoft Office User" w:date="2020-08-26T10:53:00Z">
        <w:r w:rsidR="006B6054">
          <w:t xml:space="preserve">n </w:t>
        </w:r>
      </w:ins>
      <w:ins w:id="79" w:author="Microsoft Office User" w:date="2020-04-03T12:44:00Z">
        <w:r w:rsidR="00540868">
          <w:t>biais</w:t>
        </w:r>
      </w:ins>
      <w:ins w:id="80" w:author="Remi" w:date="2020-08-27T11:01:00Z">
        <w:r w:rsidR="004B77F6">
          <w:t xml:space="preserve"> de perception spatiale</w:t>
        </w:r>
      </w:ins>
      <w:ins w:id="81" w:author="Microsoft Office User" w:date="2020-04-03T12:44:00Z">
        <w:r w:rsidR="00540868">
          <w:t xml:space="preserve"> dans </w:t>
        </w:r>
      </w:ins>
      <w:ins w:id="82" w:author="Remi" w:date="2020-08-27T11:01:00Z">
        <w:r w:rsidR="004B77F6">
          <w:t>les dimensions horizontale et verticale.</w:t>
        </w:r>
      </w:ins>
      <w:ins w:id="83" w:author="Microsoft Office User" w:date="2020-04-03T12:44:00Z">
        <w:del w:id="84" w:author="Remi" w:date="2020-08-27T11:02:00Z">
          <w:r w:rsidR="00540868" w:rsidDel="004B77F6">
            <w:delText>différentes dimensions</w:delText>
          </w:r>
        </w:del>
        <w:r w:rsidR="00540868">
          <w:t xml:space="preserve">. </w:t>
        </w:r>
      </w:ins>
      <w:ins w:id="85" w:author="Microsoft Office User" w:date="2020-04-03T12:45:00Z">
        <w:r w:rsidR="00540868">
          <w:t>Davantage d’étude permettant de tester ce</w:t>
        </w:r>
      </w:ins>
      <w:ins w:id="86" w:author="Microsoft Office User" w:date="2020-04-03T12:42:00Z">
        <w:r w:rsidR="00540868">
          <w:t xml:space="preserve"> lien éventuel </w:t>
        </w:r>
      </w:ins>
      <w:ins w:id="87" w:author="Remi" w:date="2020-08-27T11:42:00Z">
        <w:r w:rsidR="002A4F58">
          <w:t xml:space="preserve">entre perception spatiale horizontale et verticale </w:t>
        </w:r>
      </w:ins>
      <w:ins w:id="88" w:author="Microsoft Office User" w:date="2020-04-03T12:42:00Z">
        <w:r w:rsidR="00540868">
          <w:t>doi</w:t>
        </w:r>
      </w:ins>
      <w:ins w:id="89" w:author="Microsoft Office User" w:date="2020-04-03T12:45:00Z">
        <w:r w:rsidR="00540868">
          <w:t>ven</w:t>
        </w:r>
      </w:ins>
      <w:ins w:id="90" w:author="Microsoft Office User" w:date="2020-04-03T12:42:00Z">
        <w:r w:rsidR="00540868">
          <w:t xml:space="preserve">t </w:t>
        </w:r>
      </w:ins>
      <w:ins w:id="91" w:author="Microsoft Office User" w:date="2020-04-03T12:45:00Z">
        <w:r w:rsidR="00540868">
          <w:t xml:space="preserve">donc être menées afin </w:t>
        </w:r>
      </w:ins>
      <w:ins w:id="92" w:author="Microsoft Office User" w:date="2020-04-03T12:47:00Z">
        <w:r w:rsidR="00540868">
          <w:t xml:space="preserve">de </w:t>
        </w:r>
      </w:ins>
      <w:ins w:id="93" w:author="Microsoft Office User" w:date="2020-04-03T12:48:00Z">
        <w:r w:rsidR="00540868">
          <w:t xml:space="preserve">mieux appréhender comment nous percevons </w:t>
        </w:r>
      </w:ins>
      <w:ins w:id="94" w:author="Remi" w:date="2020-08-27T11:43:00Z">
        <w:r w:rsidR="002A4F58">
          <w:t xml:space="preserve">la nature multi-dimensionnelle de </w:t>
        </w:r>
      </w:ins>
      <w:ins w:id="95" w:author="Microsoft Office User" w:date="2020-04-03T12:48:00Z">
        <w:r w:rsidR="00540868">
          <w:t>l’espace</w:t>
        </w:r>
      </w:ins>
      <w:ins w:id="96" w:author="Remi" w:date="2020-08-27T11:43:00Z">
        <w:r w:rsidR="002A4F58">
          <w:t>.</w:t>
        </w:r>
      </w:ins>
      <w:ins w:id="97" w:author="Remi" w:date="2020-08-27T11:42:00Z">
        <w:r w:rsidR="002A4F58">
          <w:t xml:space="preserve"> </w:t>
        </w:r>
      </w:ins>
      <w:ins w:id="98" w:author="Microsoft Office User" w:date="2020-04-03T12:48:00Z">
        <w:del w:id="99" w:author="Remi" w:date="2020-08-27T11:22:00Z">
          <w:r w:rsidR="00540868" w:rsidDel="002F6A89">
            <w:delText xml:space="preserve"> </w:delText>
          </w:r>
        </w:del>
        <w:del w:id="100" w:author="Remi" w:date="2020-08-27T11:43:00Z">
          <w:r w:rsidR="00540868" w:rsidDel="002A4F58">
            <w:delText xml:space="preserve">et </w:delText>
          </w:r>
        </w:del>
      </w:ins>
      <w:ins w:id="101" w:author="Microsoft Office User" w:date="2020-04-03T12:50:00Z">
        <w:del w:id="102" w:author="Remi" w:date="2020-08-27T11:43:00Z">
          <w:r w:rsidR="00540868" w:rsidDel="002A4F58">
            <w:delText>la nature des</w:delText>
          </w:r>
        </w:del>
      </w:ins>
      <w:ins w:id="103" w:author="Microsoft Office User" w:date="2020-04-03T12:47:00Z">
        <w:del w:id="104" w:author="Remi" w:date="2020-08-27T11:43:00Z">
          <w:r w:rsidR="00540868" w:rsidDel="002A4F58">
            <w:delText xml:space="preserve"> liens existants entre </w:delText>
          </w:r>
        </w:del>
      </w:ins>
      <w:ins w:id="105" w:author="Microsoft Office User" w:date="2020-04-03T12:48:00Z">
        <w:del w:id="106" w:author="Remi" w:date="2020-08-27T11:43:00Z">
          <w:r w:rsidR="00540868" w:rsidDel="002A4F58">
            <w:delText xml:space="preserve">les </w:delText>
          </w:r>
        </w:del>
      </w:ins>
      <w:ins w:id="107" w:author="Microsoft Office User" w:date="2020-04-03T12:51:00Z">
        <w:del w:id="108" w:author="Remi" w:date="2020-08-27T11:43:00Z">
          <w:r w:rsidR="00540868" w:rsidDel="002A4F58">
            <w:delText xml:space="preserve">différents </w:delText>
          </w:r>
        </w:del>
      </w:ins>
      <w:ins w:id="109" w:author="Microsoft Office User" w:date="2020-04-03T12:49:00Z">
        <w:del w:id="110" w:author="Remi" w:date="2020-08-27T11:43:00Z">
          <w:r w:rsidR="00540868" w:rsidDel="002A4F58">
            <w:delText>codages perceptifs de l’espace</w:delText>
          </w:r>
        </w:del>
        <w:r w:rsidR="00540868">
          <w:t>.</w:t>
        </w:r>
      </w:ins>
      <w:ins w:id="111" w:author="Remi" w:date="2020-08-27T11:25:00Z">
        <w:r w:rsidR="005309FF">
          <w:t xml:space="preserve"> </w:t>
        </w:r>
      </w:ins>
      <w:ins w:id="112" w:author="Remi" w:date="2020-08-27T11:28:00Z">
        <w:r w:rsidR="005309FF">
          <w:t xml:space="preserve">Le système cognitif </w:t>
        </w:r>
      </w:ins>
      <w:ins w:id="113" w:author="Remi" w:date="2020-08-27T11:29:00Z">
        <w:r w:rsidR="005309FF">
          <w:t>encode-t</w:t>
        </w:r>
      </w:ins>
      <w:ins w:id="114" w:author="Remi" w:date="2020-08-27T11:28:00Z">
        <w:r w:rsidR="005309FF">
          <w:t>-il</w:t>
        </w:r>
      </w:ins>
      <w:ins w:id="115" w:author="Remi" w:date="2020-08-27T11:45:00Z">
        <w:r w:rsidR="00047DD8">
          <w:t xml:space="preserve"> </w:t>
        </w:r>
      </w:ins>
      <w:ins w:id="116" w:author="Remi" w:date="2020-08-27T11:27:00Z">
        <w:r w:rsidR="005309FF">
          <w:t xml:space="preserve">une </w:t>
        </w:r>
      </w:ins>
      <w:ins w:id="117" w:author="Remi" w:date="2020-08-27T11:43:00Z">
        <w:r w:rsidR="002A4F58">
          <w:t>« </w:t>
        </w:r>
      </w:ins>
      <w:ins w:id="118" w:author="Remi" w:date="2020-08-27T11:27:00Z">
        <w:r w:rsidR="005309FF">
          <w:t>mosa</w:t>
        </w:r>
      </w:ins>
      <w:ins w:id="119" w:author="Remi" w:date="2020-08-27T11:28:00Z">
        <w:r w:rsidR="005309FF">
          <w:t>ïque</w:t>
        </w:r>
      </w:ins>
      <w:ins w:id="120" w:author="Remi" w:date="2020-08-27T11:43:00Z">
        <w:r w:rsidR="002A4F58">
          <w:t> »</w:t>
        </w:r>
      </w:ins>
      <w:ins w:id="121" w:author="Remi" w:date="2020-08-27T11:28:00Z">
        <w:r w:rsidR="005309FF">
          <w:t xml:space="preserve"> de représentation</w:t>
        </w:r>
      </w:ins>
      <w:ins w:id="122" w:author="Remi" w:date="2020-08-27T11:37:00Z">
        <w:r w:rsidR="00865426">
          <w:t>s</w:t>
        </w:r>
      </w:ins>
      <w:ins w:id="123" w:author="Remi" w:date="2020-08-27T11:28:00Z">
        <w:r w:rsidR="005309FF">
          <w:t xml:space="preserve"> spatiale</w:t>
        </w:r>
      </w:ins>
      <w:ins w:id="124" w:author="Remi" w:date="2020-08-27T11:37:00Z">
        <w:r w:rsidR="00865426">
          <w:t>s</w:t>
        </w:r>
      </w:ins>
      <w:ins w:id="125" w:author="Remi" w:date="2020-08-27T11:28:00Z">
        <w:r w:rsidR="005309FF">
          <w:t xml:space="preserve"> horizontale et verticale</w:t>
        </w:r>
      </w:ins>
      <w:ins w:id="126" w:author="Remi" w:date="2020-08-27T11:45:00Z">
        <w:r w:rsidR="00047DD8">
          <w:t xml:space="preserve"> </w:t>
        </w:r>
      </w:ins>
      <w:ins w:id="127" w:author="Remi" w:date="2020-08-27T11:52:00Z">
        <w:r w:rsidR="00047DD8">
          <w:t>(</w:t>
        </w:r>
      </w:ins>
      <w:ins w:id="128" w:author="Remi" w:date="2020-08-27T11:45:00Z">
        <w:r w:rsidR="00047DD8">
          <w:t>indépendantes</w:t>
        </w:r>
      </w:ins>
      <w:ins w:id="129" w:author="Remi" w:date="2020-08-27T11:52:00Z">
        <w:r w:rsidR="00047DD8">
          <w:t>)</w:t>
        </w:r>
      </w:ins>
      <w:ins w:id="130" w:author="Remi" w:date="2020-08-27T11:28:00Z">
        <w:r w:rsidR="005309FF">
          <w:t>,</w:t>
        </w:r>
      </w:ins>
      <w:ins w:id="131" w:author="Remi" w:date="2020-08-27T11:29:00Z">
        <w:r w:rsidR="005309FF">
          <w:t xml:space="preserve"> ou bien encode-t-</w:t>
        </w:r>
      </w:ins>
      <w:ins w:id="132" w:author="Remi" w:date="2020-08-27T11:49:00Z">
        <w:r w:rsidR="00047DD8">
          <w:t>il</w:t>
        </w:r>
      </w:ins>
      <w:ins w:id="133" w:author="Remi" w:date="2020-08-27T11:47:00Z">
        <w:r w:rsidR="00047DD8">
          <w:t xml:space="preserve"> </w:t>
        </w:r>
      </w:ins>
      <w:ins w:id="134" w:author="Remi" w:date="2020-08-27T11:53:00Z">
        <w:r w:rsidR="00047DD8">
          <w:t xml:space="preserve">directement </w:t>
        </w:r>
      </w:ins>
      <w:ins w:id="135" w:author="Remi" w:date="2020-08-27T11:47:00Z">
        <w:r w:rsidR="00047DD8">
          <w:t xml:space="preserve">une représentation spatiale </w:t>
        </w:r>
      </w:ins>
      <w:ins w:id="136" w:author="Remi" w:date="2020-08-27T11:29:00Z">
        <w:r w:rsidR="005309FF">
          <w:t xml:space="preserve">en </w:t>
        </w:r>
      </w:ins>
      <w:ins w:id="137" w:author="Remi" w:date="2020-08-27T11:49:00Z">
        <w:r w:rsidR="00047DD8">
          <w:t>deux dimensions (dépendantes)</w:t>
        </w:r>
      </w:ins>
      <w:ins w:id="138" w:author="Remi" w:date="2020-08-27T11:52:00Z">
        <w:r w:rsidR="00047DD8">
          <w:t xml:space="preserve"> </w:t>
        </w:r>
      </w:ins>
      <w:ins w:id="139" w:author="Remi" w:date="2020-08-27T11:29:00Z">
        <w:r w:rsidR="005309FF">
          <w:t>?</w:t>
        </w:r>
      </w:ins>
      <w:ins w:id="140" w:author="Remi" w:date="2020-08-27T11:28:00Z">
        <w:r w:rsidR="005309FF">
          <w:t xml:space="preserve"> </w:t>
        </w:r>
      </w:ins>
    </w:p>
    <w:p w14:paraId="284A1D25" w14:textId="76C9DE1F" w:rsidR="0041615E" w:rsidRDefault="0041615E" w:rsidP="0041615E">
      <w:r>
        <w:t xml:space="preserve">Différentes tâches spatiales permettent d’évaluer ces divers codages de l’espace. D’un point de vue terminologique, nous désignerons par « tâche spatiale horizontale </w:t>
      </w:r>
      <w:commentRangeStart w:id="141"/>
      <w:r>
        <w:t xml:space="preserve">» </w:t>
      </w:r>
      <w:del w:id="142" w:author="Remi" w:date="2020-08-27T11:51:00Z">
        <w:r w:rsidDel="00047DD8">
          <w:delText xml:space="preserve">et « tâche spatiale sagittal » </w:delText>
        </w:r>
      </w:del>
      <w:r>
        <w:t xml:space="preserve">les tâches impliquant de </w:t>
      </w:r>
      <w:del w:id="143" w:author="Microsoft Office User" w:date="2020-04-03T12:51:00Z">
        <w:r w:rsidDel="00540868">
          <w:delText xml:space="preserve">coder </w:delText>
        </w:r>
      </w:del>
      <w:ins w:id="144" w:author="Microsoft Office User" w:date="2020-04-03T12:51:00Z">
        <w:r w:rsidR="00540868">
          <w:t xml:space="preserve">juger </w:t>
        </w:r>
      </w:ins>
      <w:del w:id="145" w:author="Remi" w:date="2020-08-27T11:52:00Z">
        <w:r w:rsidDel="00047DD8">
          <w:delText xml:space="preserve">respectivement </w:delText>
        </w:r>
      </w:del>
      <w:r>
        <w:t>la position d’un objet sur un gradient gauche-droite</w:t>
      </w:r>
      <w:del w:id="146" w:author="Remi" w:date="2020-08-27T11:53:00Z">
        <w:r w:rsidDel="00047DD8">
          <w:delText xml:space="preserve"> et d’avant en arrière (i.e., position en profondeur)</w:delText>
        </w:r>
      </w:del>
      <w:r>
        <w:t xml:space="preserve">. </w:t>
      </w:r>
      <w:commentRangeEnd w:id="141"/>
      <w:r w:rsidR="00254594">
        <w:rPr>
          <w:rStyle w:val="Marquedecommentaire"/>
          <w:lang w:val="x-none"/>
        </w:rPr>
        <w:commentReference w:id="141"/>
      </w:r>
      <w:r>
        <w:t xml:space="preserve">Ce codage positionnel est effectué soit par rapport au corps (référentiel égocentré) soit par rapport à un autre objet (référentiel allocentré). Nous désignerons par « tâche spatiale verticale » les tâches qui impliquent de </w:t>
      </w:r>
      <w:del w:id="147" w:author="Microsoft Office User" w:date="2020-04-03T12:51:00Z">
        <w:r w:rsidDel="00540868">
          <w:delText xml:space="preserve">coder </w:delText>
        </w:r>
      </w:del>
      <w:ins w:id="148" w:author="Microsoft Office User" w:date="2020-04-03T12:51:00Z">
        <w:r w:rsidR="00540868">
          <w:t xml:space="preserve">juger </w:t>
        </w:r>
      </w:ins>
      <w:r>
        <w:t>l’orientation d’un objet dans le plan frontal (e.g., inclinaison vers la gauche) ou sagittal (e.g., inclinaison vers l’arrière)</w:t>
      </w:r>
      <w:ins w:id="149" w:author="Remi" w:date="2020-08-27T11:57:00Z">
        <w:r w:rsidR="000C38B7">
          <w:t>. Ce codage en orientation est effectué</w:t>
        </w:r>
      </w:ins>
      <w:r>
        <w:t xml:space="preserve"> </w:t>
      </w:r>
      <w:ins w:id="150" w:author="Remi" w:date="2020-08-27T11:55:00Z">
        <w:r w:rsidR="00AF553D">
          <w:t xml:space="preserve">soit </w:t>
        </w:r>
      </w:ins>
      <w:r>
        <w:t xml:space="preserve">par rapport à la </w:t>
      </w:r>
      <w:ins w:id="151" w:author="Remi" w:date="2020-08-27T11:55:00Z">
        <w:r w:rsidR="00AF553D">
          <w:t xml:space="preserve">verticale </w:t>
        </w:r>
        <w:r w:rsidR="00AF553D">
          <w:t>corporelle</w:t>
        </w:r>
        <w:r w:rsidR="00AF553D">
          <w:t xml:space="preserve"> </w:t>
        </w:r>
        <w:r w:rsidR="00AF553D">
          <w:t xml:space="preserve">(référentiel </w:t>
        </w:r>
      </w:ins>
      <w:ins w:id="152" w:author="Remi" w:date="2020-08-27T11:56:00Z">
        <w:r w:rsidR="00AF553D">
          <w:t>égo</w:t>
        </w:r>
      </w:ins>
      <w:ins w:id="153" w:author="Remi" w:date="2020-08-27T11:55:00Z">
        <w:r w:rsidR="00AF553D">
          <w:t>centré)</w:t>
        </w:r>
        <w:r w:rsidR="00AF553D">
          <w:t xml:space="preserve"> soit par rapport à la </w:t>
        </w:r>
      </w:ins>
      <w:r>
        <w:t xml:space="preserve">verticale </w:t>
      </w:r>
      <w:del w:id="154" w:author="Remi" w:date="2020-08-27T11:54:00Z">
        <w:r w:rsidDel="00AF553D">
          <w:delText xml:space="preserve">objective </w:delText>
        </w:r>
      </w:del>
      <w:ins w:id="155" w:author="Remi" w:date="2020-08-27T11:54:00Z">
        <w:r w:rsidR="00AF553D">
          <w:t>gravitaire</w:t>
        </w:r>
        <w:r w:rsidR="00AF553D">
          <w:t xml:space="preserve"> </w:t>
        </w:r>
      </w:ins>
      <w:r>
        <w:t xml:space="preserve">(référentiel </w:t>
      </w:r>
      <w:del w:id="156" w:author="Remi" w:date="2020-08-27T11:54:00Z">
        <w:r w:rsidDel="00AF553D">
          <w:delText>gravito-centré</w:delText>
        </w:r>
      </w:del>
      <w:ins w:id="157" w:author="Remi" w:date="2020-08-27T12:00:00Z">
        <w:r w:rsidR="000C38B7">
          <w:t>gravito-centré</w:t>
        </w:r>
      </w:ins>
      <w:r>
        <w:t>).</w:t>
      </w:r>
    </w:p>
    <w:p w14:paraId="3E4CECB5" w14:textId="4E7DD0C8" w:rsidR="0041615E" w:rsidRDefault="00296990" w:rsidP="0041615E">
      <w:ins w:id="158" w:author="Microsoft Office User" w:date="2020-08-26T10:59:00Z">
        <w:r>
          <w:t xml:space="preserve">Ainsi, comme annoncé ci-dessus, </w:t>
        </w:r>
      </w:ins>
      <w:del w:id="159" w:author="Microsoft Office User" w:date="2020-04-03T12:52:00Z">
        <w:r w:rsidR="0041615E" w:rsidDel="00540868">
          <w:delText>Dans la littérature, la perception spatiale chez le sujet sain est souvent étudiée dans une seule dimension à la fois, ne laissant la possibilité de mesurer les liens existants entre ces différents codages perceptifs. Or, i</w:delText>
        </w:r>
      </w:del>
      <w:ins w:id="160" w:author="Microsoft Office User" w:date="2020-08-26T10:59:00Z">
        <w:r>
          <w:t>i</w:t>
        </w:r>
      </w:ins>
      <w:r w:rsidR="0041615E">
        <w:t>l a été démontré que des stimulations sensorielles</w:t>
      </w:r>
      <w:del w:id="161" w:author="Microsoft Office User" w:date="2020-08-26T10:59:00Z">
        <w:r w:rsidR="0041615E" w:rsidDel="00296990">
          <w:delText>, notamment vestibulaires,</w:delText>
        </w:r>
      </w:del>
      <w:r w:rsidR="0041615E">
        <w:t xml:space="preserve"> pouvaient biaiser à la fois la perception spatiale horizontale et verticale. Par exemple, des sujets recevant une stimulation excitatrice du nerf vestibulaire droit perçoivent le milieu d’une ligne biaisée vers la droite comparé au milieu objectif </w:t>
      </w:r>
      <w:commentRangeStart w:id="162"/>
      <w:r w:rsidR="0041615E">
        <w:t>(Fèrre, Longo, Fiori, &amp; Haggard, 2013</w:t>
      </w:r>
      <w:commentRangeEnd w:id="162"/>
      <w:r w:rsidR="00521457">
        <w:rPr>
          <w:rStyle w:val="Marquedecommentaire"/>
          <w:lang w:val="x-none"/>
        </w:rPr>
        <w:commentReference w:id="162"/>
      </w:r>
      <w:r w:rsidR="0041615E">
        <w:t>). Dans une autre étude, le même protocole induit une perception biaisée de la verticale</w:t>
      </w:r>
      <w:ins w:id="163" w:author="Remi" w:date="2020-08-27T11:58:00Z">
        <w:r w:rsidR="000C38B7">
          <w:t xml:space="preserve"> gravitaire</w:t>
        </w:r>
      </w:ins>
      <w:r w:rsidR="0041615E">
        <w:t xml:space="preserve"> (Volkening et al., 2014). De plus, des études de neuro-imagerie suggèrent que les aires cérébrales impliquées dans la perception spatiale </w:t>
      </w:r>
      <w:ins w:id="164" w:author="Remi" w:date="2020-08-27T11:59:00Z">
        <w:r w:rsidR="000C38B7">
          <w:t xml:space="preserve">horizontale </w:t>
        </w:r>
      </w:ins>
      <w:del w:id="165" w:author="Remi" w:date="2020-08-27T14:26:00Z">
        <w:r w:rsidR="0041615E" w:rsidDel="00F54800">
          <w:delText xml:space="preserve">égocentrée </w:delText>
        </w:r>
      </w:del>
      <w:r w:rsidR="0041615E">
        <w:t xml:space="preserve">sont aussi impliquées dans la perception spatiale </w:t>
      </w:r>
      <w:ins w:id="166" w:author="Remi" w:date="2020-08-27T11:59:00Z">
        <w:r w:rsidR="000C38B7">
          <w:t>verticale</w:t>
        </w:r>
      </w:ins>
      <w:del w:id="167" w:author="Remi" w:date="2020-08-27T11:59:00Z">
        <w:r w:rsidR="0041615E" w:rsidDel="000C38B7">
          <w:delText>gravito-centrée</w:delText>
        </w:r>
      </w:del>
      <w:ins w:id="168" w:author="Remi" w:date="2020-08-27T12:01:00Z">
        <w:r w:rsidR="00416191">
          <w:t xml:space="preserve"> </w:t>
        </w:r>
      </w:ins>
      <w:ins w:id="169" w:author="Remi" w:date="2020-08-27T12:00:00Z">
        <w:r w:rsidR="000C38B7">
          <w:t>gravito-centrée</w:t>
        </w:r>
      </w:ins>
      <w:r w:rsidR="0041615E">
        <w:t xml:space="preserve"> (Brandt, Dieterich, &amp; Danek, 1994 ; Chechlacz et al., 2010 ; Rousseaux, Braem, Honoré, &amp; Saj, 2015). Enfin, </w:t>
      </w:r>
      <w:ins w:id="170" w:author="Microsoft Office User" w:date="2020-08-26T11:02:00Z">
        <w:r w:rsidR="00CD616C">
          <w:t>d’autres données</w:t>
        </w:r>
      </w:ins>
      <w:ins w:id="171" w:author="Microsoft Office User" w:date="2020-08-26T11:01:00Z">
        <w:r w:rsidR="00CD616C">
          <w:t xml:space="preserve"> issus de la neuropsychologie argumentent en faveur de ce lien </w:t>
        </w:r>
      </w:ins>
      <w:ins w:id="172" w:author="Microsoft Office User" w:date="2020-08-26T11:04:00Z">
        <w:r w:rsidR="00CD616C">
          <w:t>chez le s</w:t>
        </w:r>
      </w:ins>
      <w:ins w:id="173" w:author="Microsoft Office User" w:date="2020-08-26T11:05:00Z">
        <w:r w:rsidR="00CD616C">
          <w:t xml:space="preserve">ujet sain </w:t>
        </w:r>
      </w:ins>
      <w:ins w:id="174" w:author="Microsoft Office User" w:date="2020-08-26T11:01:00Z">
        <w:r w:rsidR="00CD616C">
          <w:t>en montrant qu’une atte</w:t>
        </w:r>
      </w:ins>
      <w:ins w:id="175" w:author="Microsoft Office User" w:date="2020-08-26T11:02:00Z">
        <w:r w:rsidR="00CD616C">
          <w:t xml:space="preserve">inte </w:t>
        </w:r>
      </w:ins>
      <w:ins w:id="176" w:author="Microsoft Office User" w:date="2020-08-26T11:05:00Z">
        <w:r w:rsidR="00CD616C">
          <w:t xml:space="preserve">localisée </w:t>
        </w:r>
      </w:ins>
      <w:ins w:id="177" w:author="Microsoft Office User" w:date="2020-08-26T11:02:00Z">
        <w:r w:rsidR="00CD616C">
          <w:t>du système nerveux central s’accompagne de</w:t>
        </w:r>
      </w:ins>
      <w:ins w:id="178" w:author="Microsoft Office User" w:date="2020-08-26T11:01:00Z">
        <w:r w:rsidR="00CD616C">
          <w:t xml:space="preserve"> </w:t>
        </w:r>
      </w:ins>
      <w:r w:rsidR="0041615E">
        <w:t xml:space="preserve">la présence de biais spatiaux </w:t>
      </w:r>
      <w:ins w:id="179" w:author="Microsoft Office User" w:date="2020-08-26T11:03:00Z">
        <w:r w:rsidR="00CD616C">
          <w:t xml:space="preserve">systématiques </w:t>
        </w:r>
      </w:ins>
      <w:r w:rsidR="0041615E">
        <w:t>dans différentes dimensions</w:t>
      </w:r>
      <w:del w:id="180" w:author="Microsoft Office User" w:date="2020-08-26T11:04:00Z">
        <w:r w:rsidR="0041615E" w:rsidDel="00CD616C">
          <w:delText xml:space="preserve"> (e.g., horizontale et verticale)</w:delText>
        </w:r>
      </w:del>
      <w:r w:rsidR="0041615E">
        <w:t xml:space="preserve"> </w:t>
      </w:r>
      <w:del w:id="181" w:author="Microsoft Office User" w:date="2020-08-26T11:03:00Z">
        <w:r w:rsidR="0041615E" w:rsidDel="00CD616C">
          <w:delText xml:space="preserve">est communément observée dans certains déficits spatiaux </w:delText>
        </w:r>
        <w:commentRangeStart w:id="182"/>
        <w:r w:rsidR="0041615E" w:rsidDel="00CD616C">
          <w:delText>comme la Négligence Spatiale Unilatérale (NSU) comme le démontrent la présence de biais</w:delText>
        </w:r>
      </w:del>
      <w:ins w:id="183" w:author="Microsoft Office User" w:date="2020-08-26T11:03:00Z">
        <w:r w:rsidR="00CD616C">
          <w:t xml:space="preserve">comme mesurés </w:t>
        </w:r>
      </w:ins>
      <w:del w:id="184" w:author="Microsoft Office User" w:date="2020-08-26T11:03:00Z">
        <w:r w:rsidR="0041615E" w:rsidDel="00CD616C">
          <w:delText xml:space="preserve"> systématiques </w:delText>
        </w:r>
      </w:del>
      <w:r w:rsidR="0041615E">
        <w:t xml:space="preserve">dans des tâches </w:t>
      </w:r>
      <w:ins w:id="185" w:author="Microsoft Office User" w:date="2020-04-03T15:33:00Z">
        <w:r w:rsidR="007B349A">
          <w:t>« </w:t>
        </w:r>
      </w:ins>
      <w:r w:rsidR="0041615E">
        <w:t>horizontales</w:t>
      </w:r>
      <w:ins w:id="186" w:author="Microsoft Office User" w:date="2020-04-03T15:33:00Z">
        <w:r w:rsidR="007B349A">
          <w:t> »</w:t>
        </w:r>
      </w:ins>
      <w:r w:rsidR="0041615E">
        <w:t xml:space="preserve"> et </w:t>
      </w:r>
      <w:ins w:id="187" w:author="Microsoft Office User" w:date="2020-04-03T15:33:00Z">
        <w:r w:rsidR="007B349A">
          <w:t>« </w:t>
        </w:r>
      </w:ins>
      <w:r w:rsidR="0041615E">
        <w:t>verticales</w:t>
      </w:r>
      <w:ins w:id="188" w:author="Microsoft Office User" w:date="2020-04-03T15:33:00Z">
        <w:r w:rsidR="007B349A">
          <w:t> »</w:t>
        </w:r>
      </w:ins>
      <w:r w:rsidR="0041615E">
        <w:t xml:space="preserve"> </w:t>
      </w:r>
      <w:commentRangeEnd w:id="182"/>
      <w:r w:rsidR="00EE03A9">
        <w:rPr>
          <w:rStyle w:val="Marquedecommentaire"/>
          <w:lang w:val="x-none"/>
        </w:rPr>
        <w:commentReference w:id="182"/>
      </w:r>
      <w:r w:rsidR="0041615E">
        <w:t>(Kerkhoff, 1999).</w:t>
      </w:r>
    </w:p>
    <w:p w14:paraId="2821B48C" w14:textId="77777777" w:rsidR="0041615E" w:rsidRPr="00675C4D" w:rsidRDefault="0041615E" w:rsidP="008124EC"/>
    <w:p w14:paraId="30181BB4" w14:textId="77777777" w:rsidR="00C42648" w:rsidRPr="00CD616C" w:rsidRDefault="004964B9" w:rsidP="008124EC">
      <w:pPr>
        <w:pStyle w:val="Titre2"/>
        <w:spacing w:before="0" w:after="0"/>
        <w:rPr>
          <w:highlight w:val="yellow"/>
          <w:rPrChange w:id="189" w:author="Microsoft Office User" w:date="2020-08-26T11:09:00Z">
            <w:rPr/>
          </w:rPrChange>
        </w:rPr>
      </w:pPr>
      <w:r>
        <w:rPr>
          <w:iCs w:val="0"/>
        </w:rPr>
        <w:t>B</w:t>
      </w:r>
      <w:r w:rsidRPr="00EC37D4">
        <w:rPr>
          <w:iCs w:val="0"/>
        </w:rPr>
        <w:t xml:space="preserve">. </w:t>
      </w:r>
      <w:r w:rsidR="00C42648" w:rsidRPr="00CD616C">
        <w:rPr>
          <w:highlight w:val="yellow"/>
          <w:rPrChange w:id="190" w:author="Microsoft Office User" w:date="2020-08-26T11:09:00Z">
            <w:rPr/>
          </w:rPrChange>
        </w:rPr>
        <w:t>Objectifs</w:t>
      </w:r>
    </w:p>
    <w:p w14:paraId="27EB8EC0" w14:textId="25D307A4" w:rsidR="00C42648" w:rsidDel="00641D83" w:rsidRDefault="0041615E" w:rsidP="00BB1010">
      <w:pPr>
        <w:rPr>
          <w:del w:id="191" w:author="Remi" w:date="2020-08-27T12:19:00Z"/>
        </w:rPr>
      </w:pPr>
      <w:r w:rsidRPr="00CD616C">
        <w:rPr>
          <w:highlight w:val="yellow"/>
          <w:rPrChange w:id="192" w:author="Microsoft Office User" w:date="2020-08-26T11:09:00Z">
            <w:rPr/>
          </w:rPrChange>
        </w:rPr>
        <w:t xml:space="preserve">Si l’ensemble de ces résultats suggère que les codages perceptifs de l’espace dans les dimensions horizontale et verticale partagent des processus communs, aucune étude n’a testé directement cette hypothèse en évaluant, dans une même étude, la perception de l’espace dans différentes </w:t>
      </w:r>
      <w:commentRangeStart w:id="193"/>
      <w:r w:rsidRPr="00CD616C">
        <w:rPr>
          <w:highlight w:val="yellow"/>
          <w:rPrChange w:id="194" w:author="Microsoft Office User" w:date="2020-08-26T11:09:00Z">
            <w:rPr/>
          </w:rPrChange>
        </w:rPr>
        <w:t>dimensions</w:t>
      </w:r>
      <w:del w:id="195" w:author="Remi" w:date="2020-08-27T12:01:00Z">
        <w:r w:rsidRPr="00CD616C" w:rsidDel="0002211C">
          <w:rPr>
            <w:highlight w:val="yellow"/>
            <w:rPrChange w:id="196" w:author="Microsoft Office User" w:date="2020-08-26T11:09:00Z">
              <w:rPr/>
            </w:rPrChange>
          </w:rPr>
          <w:delText>/référentiels</w:delText>
        </w:r>
      </w:del>
      <w:r w:rsidRPr="00CD616C">
        <w:rPr>
          <w:highlight w:val="yellow"/>
          <w:rPrChange w:id="197" w:author="Microsoft Office User" w:date="2020-08-26T11:09:00Z">
            <w:rPr/>
          </w:rPrChange>
        </w:rPr>
        <w:t xml:space="preserve">. </w:t>
      </w:r>
      <w:commentRangeEnd w:id="193"/>
      <w:r w:rsidR="0002211C">
        <w:rPr>
          <w:rStyle w:val="Marquedecommentaire"/>
          <w:lang w:val="x-none"/>
        </w:rPr>
        <w:commentReference w:id="193"/>
      </w:r>
      <w:r w:rsidRPr="00CD616C">
        <w:rPr>
          <w:highlight w:val="yellow"/>
          <w:rPrChange w:id="198" w:author="Microsoft Office User" w:date="2020-08-26T11:09:00Z">
            <w:rPr/>
          </w:rPrChange>
        </w:rPr>
        <w:t xml:space="preserve">Notre objectif est donc de tester cette hypothèse </w:t>
      </w:r>
      <w:ins w:id="199" w:author="Microsoft Office User" w:date="2020-04-03T12:58:00Z">
        <w:r w:rsidR="00EE03A9" w:rsidRPr="00CD616C">
          <w:rPr>
            <w:highlight w:val="yellow"/>
            <w:rPrChange w:id="200" w:author="Microsoft Office User" w:date="2020-08-26T11:09:00Z">
              <w:rPr/>
            </w:rPrChange>
          </w:rPr>
          <w:t xml:space="preserve">chez </w:t>
        </w:r>
      </w:ins>
      <w:ins w:id="201" w:author="Microsoft Office User" w:date="2020-04-03T15:28:00Z">
        <w:r w:rsidR="007B349A" w:rsidRPr="00CD616C">
          <w:rPr>
            <w:highlight w:val="yellow"/>
            <w:rPrChange w:id="202" w:author="Microsoft Office User" w:date="2020-08-26T11:09:00Z">
              <w:rPr/>
            </w:rPrChange>
          </w:rPr>
          <w:t>des adultes</w:t>
        </w:r>
      </w:ins>
      <w:ins w:id="203" w:author="Microsoft Office User" w:date="2020-04-03T12:58:00Z">
        <w:r w:rsidR="00EE03A9" w:rsidRPr="00CD616C">
          <w:rPr>
            <w:highlight w:val="yellow"/>
            <w:rPrChange w:id="204" w:author="Microsoft Office User" w:date="2020-08-26T11:09:00Z">
              <w:rPr/>
            </w:rPrChange>
          </w:rPr>
          <w:t xml:space="preserve"> sain</w:t>
        </w:r>
      </w:ins>
      <w:ins w:id="205" w:author="Microsoft Office User" w:date="2020-04-03T15:28:00Z">
        <w:r w:rsidR="007B349A" w:rsidRPr="00CD616C">
          <w:rPr>
            <w:highlight w:val="yellow"/>
            <w:rPrChange w:id="206" w:author="Microsoft Office User" w:date="2020-08-26T11:09:00Z">
              <w:rPr/>
            </w:rPrChange>
          </w:rPr>
          <w:t>s</w:t>
        </w:r>
      </w:ins>
      <w:ins w:id="207" w:author="Microsoft Office User" w:date="2020-04-03T12:59:00Z">
        <w:r w:rsidR="00EE03A9" w:rsidRPr="00CD616C">
          <w:rPr>
            <w:highlight w:val="yellow"/>
            <w:rPrChange w:id="208" w:author="Microsoft Office User" w:date="2020-08-26T11:09:00Z">
              <w:rPr/>
            </w:rPrChange>
          </w:rPr>
          <w:t xml:space="preserve"> </w:t>
        </w:r>
      </w:ins>
      <w:r w:rsidRPr="00CD616C">
        <w:rPr>
          <w:highlight w:val="yellow"/>
          <w:rPrChange w:id="209" w:author="Microsoft Office User" w:date="2020-08-26T11:09:00Z">
            <w:rPr/>
          </w:rPrChange>
        </w:rPr>
        <w:t>en évaluant expérimentalement l’existence d’un lien entre l</w:t>
      </w:r>
      <w:r w:rsidRPr="00A2458E">
        <w:rPr>
          <w:highlight w:val="yellow"/>
          <w:rPrChange w:id="210" w:author="Microsoft Office User" w:date="2020-08-26T11:55:00Z">
            <w:rPr/>
          </w:rPrChange>
        </w:rPr>
        <w:t xml:space="preserve">es différents codages perceptifs de </w:t>
      </w:r>
      <w:commentRangeStart w:id="211"/>
      <w:r w:rsidRPr="00A2458E">
        <w:rPr>
          <w:highlight w:val="yellow"/>
          <w:rPrChange w:id="212" w:author="Microsoft Office User" w:date="2020-08-26T11:55:00Z">
            <w:rPr/>
          </w:rPrChange>
        </w:rPr>
        <w:t>l’espace</w:t>
      </w:r>
      <w:commentRangeEnd w:id="211"/>
      <w:r w:rsidR="00B52DAF" w:rsidRPr="00A2458E">
        <w:rPr>
          <w:rStyle w:val="Marquedecommentaire"/>
          <w:highlight w:val="yellow"/>
          <w:lang w:val="x-none"/>
          <w:rPrChange w:id="213" w:author="Microsoft Office User" w:date="2020-08-26T11:55:00Z">
            <w:rPr>
              <w:rStyle w:val="Marquedecommentaire"/>
              <w:lang w:val="x-none"/>
            </w:rPr>
          </w:rPrChange>
        </w:rPr>
        <w:commentReference w:id="211"/>
      </w:r>
      <w:ins w:id="214" w:author="Remi" w:date="2020-08-27T12:02:00Z">
        <w:r w:rsidR="00F14D82">
          <w:rPr>
            <w:highlight w:val="yellow"/>
          </w:rPr>
          <w:t xml:space="preserve"> (position et orientation)</w:t>
        </w:r>
      </w:ins>
      <w:r w:rsidRPr="00A2458E">
        <w:rPr>
          <w:highlight w:val="yellow"/>
          <w:rPrChange w:id="215" w:author="Microsoft Office User" w:date="2020-08-26T11:55:00Z">
            <w:rPr/>
          </w:rPrChange>
        </w:rPr>
        <w:t>.</w:t>
      </w:r>
      <w:ins w:id="216" w:author="Microsoft Office User" w:date="2020-08-26T11:54:00Z">
        <w:r w:rsidR="004B3FE4" w:rsidRPr="00A2458E">
          <w:rPr>
            <w:highlight w:val="yellow"/>
          </w:rPr>
          <w:t xml:space="preserve"> </w:t>
        </w:r>
        <w:r w:rsidR="00A2458E" w:rsidRPr="00A2458E">
          <w:rPr>
            <w:highlight w:val="yellow"/>
            <w:rPrChange w:id="217" w:author="Microsoft Office User" w:date="2020-08-26T11:55:00Z">
              <w:rPr/>
            </w:rPrChange>
          </w:rPr>
          <w:t>Ceci nous permettra</w:t>
        </w:r>
        <w:r w:rsidR="004B3FE4" w:rsidRPr="00A2458E">
          <w:rPr>
            <w:highlight w:val="yellow"/>
            <w:rPrChange w:id="218" w:author="Microsoft Office User" w:date="2020-08-26T11:55:00Z">
              <w:rPr/>
            </w:rPrChange>
          </w:rPr>
          <w:t xml:space="preserve"> de mieux comprendre l</w:t>
        </w:r>
      </w:ins>
      <w:ins w:id="219" w:author="Microsoft Office User" w:date="2020-08-26T11:55:00Z">
        <w:r w:rsidR="00A2458E" w:rsidRPr="00A2458E">
          <w:rPr>
            <w:highlight w:val="yellow"/>
            <w:rPrChange w:id="220" w:author="Microsoft Office User" w:date="2020-08-26T11:55:00Z">
              <w:rPr/>
            </w:rPrChange>
          </w:rPr>
          <w:t>es processus impliqués dans la</w:t>
        </w:r>
      </w:ins>
      <w:ins w:id="221" w:author="Microsoft Office User" w:date="2020-08-26T11:54:00Z">
        <w:r w:rsidR="004B3FE4" w:rsidRPr="00A2458E">
          <w:rPr>
            <w:highlight w:val="yellow"/>
            <w:rPrChange w:id="222" w:author="Microsoft Office User" w:date="2020-08-26T11:55:00Z">
              <w:rPr/>
            </w:rPrChange>
          </w:rPr>
          <w:t xml:space="preserve"> cognition spatiale chez le sujet sain</w:t>
        </w:r>
      </w:ins>
      <w:ins w:id="223" w:author="Remi" w:date="2020-08-27T12:05:00Z">
        <w:r w:rsidR="003953FF">
          <w:rPr>
            <w:highlight w:val="yellow"/>
          </w:rPr>
          <w:t xml:space="preserve"> et </w:t>
        </w:r>
      </w:ins>
      <w:ins w:id="224" w:author="Remi" w:date="2020-08-27T12:09:00Z">
        <w:r w:rsidR="006B7EFC">
          <w:rPr>
            <w:highlight w:val="yellow"/>
          </w:rPr>
          <w:t>plus particulièrement</w:t>
        </w:r>
      </w:ins>
      <w:ins w:id="225" w:author="Remi" w:date="2020-08-27T12:05:00Z">
        <w:r w:rsidR="003953FF">
          <w:rPr>
            <w:highlight w:val="yellow"/>
          </w:rPr>
          <w:t xml:space="preserve"> </w:t>
        </w:r>
      </w:ins>
      <w:ins w:id="226" w:author="Remi" w:date="2020-08-27T12:07:00Z">
        <w:r w:rsidR="003953FF">
          <w:rPr>
            <w:highlight w:val="yellow"/>
          </w:rPr>
          <w:t xml:space="preserve">de proposer un modèle théorique </w:t>
        </w:r>
      </w:ins>
      <w:ins w:id="227" w:author="Remi" w:date="2020-08-27T12:08:00Z">
        <w:r w:rsidR="003953FF">
          <w:rPr>
            <w:highlight w:val="yellow"/>
          </w:rPr>
          <w:t>prenant en compte la nature multi</w:t>
        </w:r>
      </w:ins>
      <w:ins w:id="228" w:author="Remi" w:date="2020-08-27T12:09:00Z">
        <w:r w:rsidR="006B7EFC">
          <w:rPr>
            <w:highlight w:val="yellow"/>
          </w:rPr>
          <w:t>-</w:t>
        </w:r>
      </w:ins>
      <w:ins w:id="229" w:author="Remi" w:date="2020-08-27T12:08:00Z">
        <w:r w:rsidR="003953FF">
          <w:rPr>
            <w:highlight w:val="yellow"/>
          </w:rPr>
          <w:t>dimensionnelle de l’espace</w:t>
        </w:r>
      </w:ins>
      <w:ins w:id="230" w:author="Remi" w:date="2020-08-27T12:09:00Z">
        <w:r w:rsidR="003953FF">
          <w:rPr>
            <w:highlight w:val="yellow"/>
          </w:rPr>
          <w:t>.</w:t>
        </w:r>
        <w:r w:rsidR="006B7EFC">
          <w:rPr>
            <w:highlight w:val="yellow"/>
          </w:rPr>
          <w:t xml:space="preserve"> </w:t>
        </w:r>
      </w:ins>
      <w:ins w:id="231" w:author="Remi" w:date="2020-08-27T12:20:00Z">
        <w:r w:rsidR="00641D83" w:rsidRPr="00F54800">
          <w:rPr>
            <w:b/>
            <w:highlight w:val="yellow"/>
            <w:rPrChange w:id="232" w:author="Remi" w:date="2020-08-27T14:27:00Z">
              <w:rPr>
                <w:highlight w:val="yellow"/>
              </w:rPr>
            </w:rPrChange>
          </w:rPr>
          <w:t>Notre</w:t>
        </w:r>
      </w:ins>
      <w:ins w:id="233" w:author="Remi" w:date="2020-08-27T12:10:00Z">
        <w:r w:rsidR="006B7EFC" w:rsidRPr="00F54800">
          <w:rPr>
            <w:b/>
            <w:highlight w:val="yellow"/>
            <w:rPrChange w:id="234" w:author="Remi" w:date="2020-08-27T14:27:00Z">
              <w:rPr>
                <w:highlight w:val="yellow"/>
              </w:rPr>
            </w:rPrChange>
          </w:rPr>
          <w:t xml:space="preserve"> problématique relève donc d’un domaine de recherche purement « fondamental »</w:t>
        </w:r>
      </w:ins>
      <w:ins w:id="235" w:author="Remi" w:date="2020-08-27T12:11:00Z">
        <w:r w:rsidR="006B7EFC">
          <w:rPr>
            <w:highlight w:val="yellow"/>
          </w:rPr>
          <w:t>.</w:t>
        </w:r>
      </w:ins>
      <w:ins w:id="236" w:author="Remi" w:date="2020-08-27T12:12:00Z">
        <w:r w:rsidR="006B7EFC">
          <w:rPr>
            <w:highlight w:val="yellow"/>
          </w:rPr>
          <w:t xml:space="preserve"> Rappelons que</w:t>
        </w:r>
      </w:ins>
      <w:ins w:id="237" w:author="Remi" w:date="2020-08-27T12:11:00Z">
        <w:r w:rsidR="006B7EFC">
          <w:rPr>
            <w:highlight w:val="yellow"/>
          </w:rPr>
          <w:t xml:space="preserve"> les outils et modèles théoriques élaborés </w:t>
        </w:r>
      </w:ins>
      <w:ins w:id="238" w:author="Remi" w:date="2020-08-27T12:12:00Z">
        <w:r w:rsidR="006B7EFC">
          <w:rPr>
            <w:highlight w:val="yellow"/>
          </w:rPr>
          <w:t xml:space="preserve">par la recherche fondamentale </w:t>
        </w:r>
      </w:ins>
      <w:ins w:id="239" w:author="Remi" w:date="2020-08-27T12:11:00Z">
        <w:r w:rsidR="006B7EFC">
          <w:rPr>
            <w:highlight w:val="yellow"/>
          </w:rPr>
          <w:t xml:space="preserve">sont ensuite </w:t>
        </w:r>
      </w:ins>
      <w:ins w:id="240" w:author="Remi" w:date="2020-08-27T12:12:00Z">
        <w:r w:rsidR="006B7EFC">
          <w:rPr>
            <w:highlight w:val="yellow"/>
          </w:rPr>
          <w:t xml:space="preserve">fréquemment </w:t>
        </w:r>
      </w:ins>
      <w:ins w:id="241" w:author="Remi" w:date="2020-08-27T12:11:00Z">
        <w:r w:rsidR="006B7EFC">
          <w:rPr>
            <w:highlight w:val="yellow"/>
          </w:rPr>
          <w:t xml:space="preserve">utilisés par la recherche </w:t>
        </w:r>
      </w:ins>
      <w:ins w:id="242" w:author="Remi" w:date="2020-08-27T12:12:00Z">
        <w:r w:rsidR="006B7EFC">
          <w:rPr>
            <w:highlight w:val="yellow"/>
          </w:rPr>
          <w:t>« </w:t>
        </w:r>
      </w:ins>
      <w:ins w:id="243" w:author="Remi" w:date="2020-08-27T12:11:00Z">
        <w:r w:rsidR="006B7EFC">
          <w:rPr>
            <w:highlight w:val="yellow"/>
          </w:rPr>
          <w:t>appliquée</w:t>
        </w:r>
      </w:ins>
      <w:ins w:id="244" w:author="Remi" w:date="2020-08-27T12:12:00Z">
        <w:r w:rsidR="006B7EFC">
          <w:rPr>
            <w:highlight w:val="yellow"/>
          </w:rPr>
          <w:t> » dans des cadres cliniques, pédagogiques, etc</w:t>
        </w:r>
      </w:ins>
      <w:ins w:id="245" w:author="Remi" w:date="2020-08-27T12:13:00Z">
        <w:r w:rsidR="006B7EFC">
          <w:rPr>
            <w:highlight w:val="yellow"/>
          </w:rPr>
          <w:t xml:space="preserve">. Par exemple, </w:t>
        </w:r>
      </w:ins>
      <w:ins w:id="246" w:author="Remi" w:date="2020-08-27T12:14:00Z">
        <w:r w:rsidR="006B7EFC">
          <w:rPr>
            <w:highlight w:val="yellow"/>
          </w:rPr>
          <w:t>un modèle théorique portant sur le</w:t>
        </w:r>
      </w:ins>
      <w:ins w:id="247" w:author="Remi" w:date="2020-08-27T12:13:00Z">
        <w:r w:rsidR="006B7EFC">
          <w:rPr>
            <w:highlight w:val="yellow"/>
          </w:rPr>
          <w:t xml:space="preserve"> codage</w:t>
        </w:r>
      </w:ins>
      <w:ins w:id="248" w:author="Remi" w:date="2020-08-27T12:14:00Z">
        <w:r w:rsidR="006B7EFC">
          <w:rPr>
            <w:highlight w:val="yellow"/>
          </w:rPr>
          <w:t xml:space="preserve"> de l’espace</w:t>
        </w:r>
      </w:ins>
      <w:ins w:id="249" w:author="Remi" w:date="2020-08-27T12:13:00Z">
        <w:r w:rsidR="006B7EFC">
          <w:rPr>
            <w:highlight w:val="yellow"/>
          </w:rPr>
          <w:t xml:space="preserve"> en 2D </w:t>
        </w:r>
      </w:ins>
      <w:ins w:id="250" w:author="Remi" w:date="2020-08-27T12:14:00Z">
        <w:r w:rsidR="00641D83">
          <w:rPr>
            <w:highlight w:val="yellow"/>
          </w:rPr>
          <w:t xml:space="preserve">trouverait des applications </w:t>
        </w:r>
      </w:ins>
      <w:ins w:id="251" w:author="Remi" w:date="2020-08-27T12:16:00Z">
        <w:r w:rsidR="00641D83">
          <w:rPr>
            <w:highlight w:val="yellow"/>
          </w:rPr>
          <w:t>dans l</w:t>
        </w:r>
      </w:ins>
      <w:ins w:id="252" w:author="Remi" w:date="2020-08-27T12:17:00Z">
        <w:r w:rsidR="00641D83">
          <w:rPr>
            <w:highlight w:val="yellow"/>
          </w:rPr>
          <w:t>e champ de la</w:t>
        </w:r>
      </w:ins>
      <w:ins w:id="253" w:author="Remi" w:date="2020-08-27T12:14:00Z">
        <w:r w:rsidR="00641D83">
          <w:rPr>
            <w:highlight w:val="yellow"/>
          </w:rPr>
          <w:t xml:space="preserve"> rééducation</w:t>
        </w:r>
      </w:ins>
      <w:ins w:id="254" w:author="Remi" w:date="2020-08-27T12:16:00Z">
        <w:r w:rsidR="00641D83">
          <w:rPr>
            <w:highlight w:val="yellow"/>
          </w:rPr>
          <w:t xml:space="preserve"> </w:t>
        </w:r>
      </w:ins>
      <w:ins w:id="255" w:author="Remi" w:date="2020-08-27T12:17:00Z">
        <w:r w:rsidR="00641D83">
          <w:rPr>
            <w:highlight w:val="yellow"/>
          </w:rPr>
          <w:t xml:space="preserve">clinique : des patients </w:t>
        </w:r>
      </w:ins>
      <w:ins w:id="256" w:author="Remi" w:date="2020-08-27T12:19:00Z">
        <w:r w:rsidR="00641D83">
          <w:rPr>
            <w:highlight w:val="yellow"/>
          </w:rPr>
          <w:t>qui tombent fréquemment à cause d’une</w:t>
        </w:r>
      </w:ins>
      <w:ins w:id="257" w:author="Remi" w:date="2020-08-27T12:18:00Z">
        <w:r w:rsidR="00641D83">
          <w:rPr>
            <w:highlight w:val="yellow"/>
          </w:rPr>
          <w:t xml:space="preserve"> perception erronée de la verticalité pourrait peut-être bénéficier </w:t>
        </w:r>
      </w:ins>
      <w:ins w:id="258" w:author="Remi" w:date="2020-08-27T12:16:00Z">
        <w:r w:rsidR="00641D83">
          <w:rPr>
            <w:highlight w:val="yellow"/>
          </w:rPr>
          <w:t>d</w:t>
        </w:r>
      </w:ins>
      <w:ins w:id="259" w:author="Remi" w:date="2020-08-27T12:18:00Z">
        <w:r w:rsidR="00641D83">
          <w:rPr>
            <w:highlight w:val="yellow"/>
          </w:rPr>
          <w:t>’un</w:t>
        </w:r>
      </w:ins>
      <w:ins w:id="260" w:author="Remi" w:date="2020-08-27T12:19:00Z">
        <w:r w:rsidR="00641D83">
          <w:rPr>
            <w:highlight w:val="yellow"/>
          </w:rPr>
          <w:t xml:space="preserve"> entraînement améliorant la perception spatiale horizontale. </w:t>
        </w:r>
      </w:ins>
      <w:ins w:id="261" w:author="Microsoft Office User" w:date="2020-08-26T12:29:00Z">
        <w:del w:id="262" w:author="Remi" w:date="2020-08-27T12:19:00Z">
          <w:r w:rsidR="006625F5" w:rsidDel="00641D83">
            <w:rPr>
              <w:highlight w:val="yellow"/>
            </w:rPr>
            <w:delText>… à compléter.</w:delText>
          </w:r>
        </w:del>
      </w:ins>
      <w:ins w:id="263" w:author="Remi" w:date="2020-08-27T14:27:00Z">
        <w:r w:rsidR="00F54800">
          <w:t xml:space="preserve"> Bien que nous ne nous intéresserons pas ici à la recherche appliquée</w:t>
        </w:r>
      </w:ins>
      <w:ins w:id="264" w:author="Remi" w:date="2020-08-27T14:28:00Z">
        <w:r w:rsidR="00F54800">
          <w:t xml:space="preserve">, il est bon de rappeler que la recherche fondamentale, au cœur de notre démarche, a des effets positifs indirects via la recherche </w:t>
        </w:r>
        <w:commentRangeStart w:id="265"/>
        <w:r w:rsidR="00F54800">
          <w:t>appliquée</w:t>
        </w:r>
      </w:ins>
      <w:commentRangeEnd w:id="265"/>
      <w:ins w:id="266" w:author="Remi" w:date="2020-08-27T14:29:00Z">
        <w:r w:rsidR="00645DA2">
          <w:rPr>
            <w:rStyle w:val="Marquedecommentaire"/>
            <w:lang w:val="x-none"/>
          </w:rPr>
          <w:commentReference w:id="265"/>
        </w:r>
        <w:r w:rsidR="00F54800">
          <w:t xml:space="preserve">. </w:t>
        </w:r>
      </w:ins>
    </w:p>
    <w:p w14:paraId="12D024BC" w14:textId="77777777" w:rsidR="0041615E" w:rsidRPr="00EC37D4" w:rsidRDefault="0041615E" w:rsidP="008124EC"/>
    <w:p w14:paraId="561DF0A0" w14:textId="77777777" w:rsidR="00C42648" w:rsidRPr="00EC37D4" w:rsidRDefault="004964B9" w:rsidP="008124EC">
      <w:pPr>
        <w:pStyle w:val="Titre2"/>
        <w:spacing w:before="0" w:after="0"/>
      </w:pPr>
      <w:r>
        <w:rPr>
          <w:iCs w:val="0"/>
        </w:rPr>
        <w:t>C</w:t>
      </w:r>
      <w:r w:rsidRPr="00EC37D4">
        <w:rPr>
          <w:iCs w:val="0"/>
        </w:rPr>
        <w:t xml:space="preserve">. </w:t>
      </w:r>
      <w:r w:rsidR="00C42648" w:rsidRPr="00EC37D4">
        <w:t>Hypothèses générales</w:t>
      </w:r>
    </w:p>
    <w:p w14:paraId="55A50A08" w14:textId="77777777" w:rsidR="004A0038" w:rsidRDefault="004A0038" w:rsidP="008124EC"/>
    <w:p w14:paraId="377EC1EE" w14:textId="22EA6BB4" w:rsidR="00786FB6" w:rsidRDefault="00786FB6" w:rsidP="008124EC">
      <w:r w:rsidRPr="00786FB6">
        <w:t>De façon générale, nous examinerons chez l</w:t>
      </w:r>
      <w:ins w:id="267" w:author="Microsoft Office User" w:date="2020-04-03T14:07:00Z">
        <w:r w:rsidR="00A14EFB">
          <w:t>’adulte</w:t>
        </w:r>
      </w:ins>
      <w:del w:id="268" w:author="Microsoft Office User" w:date="2020-04-03T14:07:00Z">
        <w:r w:rsidRPr="00786FB6" w:rsidDel="00A14EFB">
          <w:delText>e sujet</w:delText>
        </w:r>
      </w:del>
      <w:r w:rsidRPr="00786FB6">
        <w:t xml:space="preserve"> sain si l’induction d’un biais spatial dans </w:t>
      </w:r>
      <w:ins w:id="269" w:author="Remi" w:date="2020-08-27T14:31:00Z">
        <w:r w:rsidR="00645DA2">
          <w:t>la</w:t>
        </w:r>
      </w:ins>
      <w:del w:id="270" w:author="Remi" w:date="2020-08-27T14:31:00Z">
        <w:r w:rsidRPr="00786FB6" w:rsidDel="00645DA2">
          <w:delText xml:space="preserve">une </w:delText>
        </w:r>
      </w:del>
      <w:r w:rsidRPr="00786FB6">
        <w:t xml:space="preserve">dimension </w:t>
      </w:r>
      <w:del w:id="271" w:author="Remi" w:date="2020-08-27T14:31:00Z">
        <w:r w:rsidRPr="00786FB6" w:rsidDel="00645DA2">
          <w:delText xml:space="preserve">(e.g., horizontale ou verticale) </w:delText>
        </w:r>
      </w:del>
      <w:ins w:id="272" w:author="Remi" w:date="2020-08-27T14:31:00Z">
        <w:r w:rsidR="00645DA2">
          <w:t xml:space="preserve">horizontale </w:t>
        </w:r>
      </w:ins>
      <w:bookmarkStart w:id="273" w:name="_GoBack"/>
      <w:bookmarkEnd w:id="273"/>
      <w:r w:rsidRPr="00786FB6">
        <w:t xml:space="preserve">induit également un biais spatial dans </w:t>
      </w:r>
      <w:del w:id="274" w:author="Remi" w:date="2020-08-27T13:16:00Z">
        <w:r w:rsidRPr="00786FB6" w:rsidDel="00BA4081">
          <w:delText xml:space="preserve">d’autres </w:delText>
        </w:r>
      </w:del>
      <w:ins w:id="275" w:author="Remi" w:date="2020-08-27T14:31:00Z">
        <w:r w:rsidR="00645DA2">
          <w:t>la dimension verticale, et vice-versa</w:t>
        </w:r>
      </w:ins>
      <w:del w:id="276" w:author="Remi" w:date="2020-08-27T14:31:00Z">
        <w:r w:rsidRPr="00786FB6" w:rsidDel="00645DA2">
          <w:delText>dimension</w:delText>
        </w:r>
      </w:del>
      <w:del w:id="277" w:author="Remi" w:date="2020-08-27T13:16:00Z">
        <w:r w:rsidRPr="00786FB6" w:rsidDel="00BA4081">
          <w:delText>s</w:delText>
        </w:r>
      </w:del>
      <w:r w:rsidRPr="00786FB6">
        <w:t>. Par exemple, nous évaluerons si le paradigme d’adaptation prismatique, connu pour induire un biais spatial égocentré</w:t>
      </w:r>
      <w:del w:id="278" w:author="Remi" w:date="2020-08-27T13:16:00Z">
        <w:r w:rsidRPr="00786FB6" w:rsidDel="00BA4081">
          <w:delText>e</w:delText>
        </w:r>
      </w:del>
      <w:r w:rsidRPr="00786FB6">
        <w:t xml:space="preserve"> dans la dimension horizontale</w:t>
      </w:r>
      <w:ins w:id="279" w:author="Remi" w:date="2020-08-27T13:14:00Z">
        <w:r w:rsidR="00BA4081">
          <w:t>,</w:t>
        </w:r>
      </w:ins>
      <w:r w:rsidRPr="00786FB6">
        <w:t xml:space="preserve"> biaise également la perception de la verticale</w:t>
      </w:r>
      <w:ins w:id="280" w:author="Remi" w:date="2020-08-27T13:14:00Z">
        <w:r w:rsidR="00BA4081">
          <w:t xml:space="preserve"> corporelle ou gravitaire</w:t>
        </w:r>
      </w:ins>
      <w:r w:rsidRPr="00786FB6">
        <w:t xml:space="preserve"> </w:t>
      </w:r>
      <w:del w:id="281" w:author="Remi" w:date="2020-08-27T13:14:00Z">
        <w:r w:rsidRPr="00786FB6" w:rsidDel="00BA4081">
          <w:delText>(référentiel gravito-centrée</w:delText>
        </w:r>
      </w:del>
      <w:r w:rsidRPr="00786FB6">
        <w:t>). Inversement, nous examinerons si l’implémentation en réalité virtuelle de divers protocoles</w:t>
      </w:r>
      <w:ins w:id="282" w:author="Microsoft Office User" w:date="2020-04-03T14:07:00Z">
        <w:r w:rsidR="00A14EFB">
          <w:t>,</w:t>
        </w:r>
      </w:ins>
      <w:r w:rsidRPr="00786FB6">
        <w:t xml:space="preserve"> connus pour biaiser </w:t>
      </w:r>
      <w:r w:rsidRPr="00786FB6">
        <w:lastRenderedPageBreak/>
        <w:t>la perception de la verticale</w:t>
      </w:r>
      <w:ins w:id="283" w:author="Remi" w:date="2020-08-27T13:15:00Z">
        <w:r w:rsidR="00BA4081">
          <w:t xml:space="preserve"> gravitaire</w:t>
        </w:r>
      </w:ins>
      <w:ins w:id="284" w:author="Microsoft Office User" w:date="2020-08-26T11:08:00Z">
        <w:r w:rsidR="00CD616C">
          <w:t xml:space="preserve">, </w:t>
        </w:r>
      </w:ins>
      <w:del w:id="285" w:author="Microsoft Office User" w:date="2020-08-26T11:08:00Z">
        <w:r w:rsidRPr="00786FB6" w:rsidDel="00CD616C">
          <w:delText xml:space="preserve"> </w:delText>
        </w:r>
      </w:del>
      <w:r w:rsidRPr="00786FB6">
        <w:t xml:space="preserve">affecte également le codage de la </w:t>
      </w:r>
      <w:ins w:id="286" w:author="Remi" w:date="2020-08-27T13:15:00Z">
        <w:r w:rsidR="00BA4081">
          <w:t xml:space="preserve">perception spatiale </w:t>
        </w:r>
      </w:ins>
      <w:del w:id="287" w:author="Remi" w:date="2020-08-27T13:15:00Z">
        <w:r w:rsidRPr="00786FB6" w:rsidDel="00BA4081">
          <w:delText xml:space="preserve">position </w:delText>
        </w:r>
      </w:del>
      <w:r w:rsidRPr="00786FB6">
        <w:t xml:space="preserve">horizontale </w:t>
      </w:r>
      <w:del w:id="288" w:author="Remi" w:date="2020-08-27T13:15:00Z">
        <w:r w:rsidRPr="00786FB6" w:rsidDel="00BA4081">
          <w:delText>(</w:delText>
        </w:r>
      </w:del>
      <w:r w:rsidRPr="00786FB6">
        <w:t xml:space="preserve">égocentrée </w:t>
      </w:r>
      <w:ins w:id="289" w:author="Remi" w:date="2020-08-27T13:15:00Z">
        <w:r w:rsidR="00BA4081">
          <w:t>ou</w:t>
        </w:r>
      </w:ins>
      <w:del w:id="290" w:author="Remi" w:date="2020-08-27T13:15:00Z">
        <w:r w:rsidRPr="00786FB6" w:rsidDel="00BA4081">
          <w:delText>ou</w:delText>
        </w:r>
      </w:del>
      <w:r w:rsidRPr="00786FB6">
        <w:t xml:space="preserve"> allocentrée</w:t>
      </w:r>
      <w:del w:id="291" w:author="Remi" w:date="2020-08-27T13:15:00Z">
        <w:r w:rsidRPr="00786FB6" w:rsidDel="00BA4081">
          <w:delText>)</w:delText>
        </w:r>
      </w:del>
      <w:r w:rsidRPr="00786FB6">
        <w:t>.</w:t>
      </w:r>
    </w:p>
    <w:p w14:paraId="14E285F4" w14:textId="77777777" w:rsidR="00786FB6" w:rsidRPr="00EC37D4" w:rsidRDefault="00786FB6" w:rsidP="008124EC"/>
    <w:p w14:paraId="5139A7D9" w14:textId="77777777" w:rsidR="004A0038" w:rsidRPr="004964B9" w:rsidRDefault="004964B9" w:rsidP="008124EC">
      <w:pPr>
        <w:pStyle w:val="Titre2"/>
        <w:spacing w:before="0" w:after="0"/>
      </w:pPr>
      <w:r>
        <w:t xml:space="preserve">D. </w:t>
      </w:r>
      <w:r w:rsidR="004A0038" w:rsidRPr="004964B9">
        <w:t>Conflits d’intér</w:t>
      </w:r>
      <w:r w:rsidR="00152059" w:rsidRPr="004964B9">
        <w:t>êts</w:t>
      </w:r>
    </w:p>
    <w:p w14:paraId="2BE9113E" w14:textId="56F203B2" w:rsidR="00786FB6" w:rsidRPr="007B349A" w:rsidRDefault="00786FB6" w:rsidP="00786FB6">
      <w:pPr>
        <w:pStyle w:val="Corpsdetexte"/>
        <w:numPr>
          <w:ilvl w:val="0"/>
          <w:numId w:val="1"/>
        </w:numPr>
        <w:spacing w:line="274" w:lineRule="exact"/>
        <w:rPr>
          <w:sz w:val="20"/>
          <w:szCs w:val="20"/>
          <w:rPrChange w:id="292" w:author="Microsoft Office User" w:date="2020-04-03T15:33:00Z">
            <w:rPr/>
          </w:rPrChange>
        </w:rPr>
      </w:pPr>
      <w:r w:rsidRPr="007B349A">
        <w:rPr>
          <w:sz w:val="20"/>
          <w:szCs w:val="20"/>
          <w:rPrChange w:id="293" w:author="Microsoft Office User" w:date="2020-04-03T15:33:00Z">
            <w:rPr/>
          </w:rPrChange>
        </w:rPr>
        <w:t>Aucun conflit d’intérêt.</w:t>
      </w:r>
    </w:p>
    <w:p w14:paraId="27473019" w14:textId="77777777" w:rsidR="00C42648" w:rsidRPr="00EC37D4" w:rsidRDefault="00C4692B" w:rsidP="00FA29EF">
      <w:pPr>
        <w:pStyle w:val="Titre"/>
      </w:pPr>
      <w:r w:rsidRPr="00EC37D4">
        <w:t>2</w:t>
      </w:r>
      <w:r w:rsidR="00C42648" w:rsidRPr="00EC37D4">
        <w:t>. MATERIEL ET METHODES</w:t>
      </w:r>
    </w:p>
    <w:p w14:paraId="710CE7E0" w14:textId="77777777" w:rsidR="00FB0C49" w:rsidRDefault="00FB0C49" w:rsidP="00FB0C49">
      <w:r w:rsidRPr="00FB0C49">
        <w:t>Nous testerons nos hypothèses à travers 4 à 6 expériences différentes, sur une durée de 3 ans. Nous détaillons ici un protocole générique, commun à ces différentes expériences. Nous présentons plus en détail la première expérience, dont les résultats auront pour fonction de guider nos choix méthodologiques pour les expériences suivantes (e.g., le choix des tâches spatiales utilisées, le nombre de participants...).</w:t>
      </w:r>
    </w:p>
    <w:p w14:paraId="17287071" w14:textId="77777777" w:rsidR="00FB0C49" w:rsidRPr="00FB0C49" w:rsidRDefault="00FB0C49" w:rsidP="00FB0C49"/>
    <w:p w14:paraId="056E6078" w14:textId="77777777" w:rsidR="004964B9" w:rsidRDefault="00C42648" w:rsidP="004D0B6D">
      <w:pPr>
        <w:pStyle w:val="Titre1"/>
        <w:tabs>
          <w:tab w:val="left" w:pos="0"/>
        </w:tabs>
        <w:spacing w:before="0" w:after="0"/>
      </w:pPr>
      <w:r w:rsidRPr="00EC37D4">
        <w:rPr>
          <w:iCs/>
        </w:rPr>
        <w:t xml:space="preserve">A. </w:t>
      </w:r>
      <w:r w:rsidRPr="00EC37D4">
        <w:t>Participants</w:t>
      </w:r>
    </w:p>
    <w:p w14:paraId="76777EA8" w14:textId="77777777" w:rsidR="00C42648" w:rsidRPr="004964B9" w:rsidRDefault="00C42648" w:rsidP="004D0B6D">
      <w:pPr>
        <w:pStyle w:val="Titre2"/>
        <w:spacing w:before="0" w:after="0"/>
        <w:rPr>
          <w:rFonts w:ascii="Times New Roman" w:hAnsi="Times New Roman" w:cs="Times New Roman"/>
          <w:sz w:val="20"/>
          <w:szCs w:val="20"/>
        </w:rPr>
      </w:pPr>
      <w:r w:rsidRPr="004964B9">
        <w:rPr>
          <w:rFonts w:ascii="Times New Roman" w:hAnsi="Times New Roman" w:cs="Times New Roman"/>
          <w:sz w:val="20"/>
          <w:szCs w:val="20"/>
        </w:rPr>
        <w:t xml:space="preserve">Nombre </w:t>
      </w:r>
      <w:r w:rsidR="008E785A" w:rsidRPr="004964B9">
        <w:rPr>
          <w:rFonts w:ascii="Times New Roman" w:hAnsi="Times New Roman" w:cs="Times New Roman"/>
          <w:sz w:val="20"/>
          <w:szCs w:val="20"/>
        </w:rPr>
        <w:t xml:space="preserve">exact </w:t>
      </w:r>
      <w:r w:rsidRPr="004964B9">
        <w:rPr>
          <w:rFonts w:ascii="Times New Roman" w:hAnsi="Times New Roman" w:cs="Times New Roman"/>
          <w:sz w:val="20"/>
          <w:szCs w:val="20"/>
        </w:rPr>
        <w:t xml:space="preserve">de participants ou « fourchette » </w:t>
      </w:r>
      <w:r w:rsidR="008E785A" w:rsidRPr="004964B9">
        <w:rPr>
          <w:rFonts w:ascii="Times New Roman" w:hAnsi="Times New Roman" w:cs="Times New Roman"/>
          <w:sz w:val="20"/>
          <w:szCs w:val="20"/>
        </w:rPr>
        <w:t>approximative</w:t>
      </w:r>
      <w:r w:rsidR="00FA29EF" w:rsidRPr="004964B9">
        <w:rPr>
          <w:rFonts w:ascii="Times New Roman" w:hAnsi="Times New Roman" w:cs="Times New Roman"/>
          <w:sz w:val="20"/>
          <w:szCs w:val="20"/>
        </w:rPr>
        <w:t> :</w:t>
      </w:r>
    </w:p>
    <w:p w14:paraId="6142F388" w14:textId="7AB1F529" w:rsidR="006437D3" w:rsidRPr="006437D3" w:rsidRDefault="00714236" w:rsidP="006437D3">
      <w:ins w:id="294" w:author="Microsoft Office User" w:date="2020-04-03T15:40:00Z">
        <w:r>
          <w:t xml:space="preserve">Les participants seront des </w:t>
        </w:r>
      </w:ins>
      <w:del w:id="295" w:author="Microsoft Office User" w:date="2020-04-03T15:40:00Z">
        <w:r w:rsidR="006437D3" w:rsidRPr="006437D3" w:rsidDel="00714236">
          <w:delText xml:space="preserve">Notre objectif serait de recruter, pour chaque expérience, environ 40 à 80 </w:delText>
        </w:r>
      </w:del>
      <w:commentRangeStart w:id="296"/>
      <w:del w:id="297" w:author="Microsoft Office User" w:date="2020-04-03T15:37:00Z">
        <w:r w:rsidR="006437D3" w:rsidRPr="006437D3" w:rsidDel="00714236">
          <w:delText>p</w:delText>
        </w:r>
      </w:del>
      <w:r w:rsidR="006437D3" w:rsidRPr="006437D3">
        <w:t>a</w:t>
      </w:r>
      <w:ins w:id="298" w:author="Microsoft Office User" w:date="2020-04-03T15:37:00Z">
        <w:r>
          <w:t xml:space="preserve">dultes </w:t>
        </w:r>
      </w:ins>
      <w:ins w:id="299" w:author="Microsoft Office User" w:date="2020-04-03T15:39:00Z">
        <w:r>
          <w:t>sains composés d’</w:t>
        </w:r>
      </w:ins>
      <w:ins w:id="300" w:author="Microsoft Office User" w:date="2020-04-03T15:37:00Z">
        <w:r>
          <w:t>hommes</w:t>
        </w:r>
      </w:ins>
      <w:ins w:id="301" w:author="Microsoft Office User" w:date="2020-04-03T15:38:00Z">
        <w:r>
          <w:t xml:space="preserve"> et</w:t>
        </w:r>
      </w:ins>
      <w:ins w:id="302" w:author="Microsoft Office User" w:date="2020-04-03T15:39:00Z">
        <w:r>
          <w:t xml:space="preserve"> de</w:t>
        </w:r>
      </w:ins>
      <w:ins w:id="303" w:author="Microsoft Office User" w:date="2020-04-03T15:38:00Z">
        <w:r>
          <w:t xml:space="preserve"> femmes</w:t>
        </w:r>
      </w:ins>
      <w:del w:id="304" w:author="Microsoft Office User" w:date="2020-04-03T15:37:00Z">
        <w:r w:rsidR="006437D3" w:rsidRPr="006437D3" w:rsidDel="00714236">
          <w:delText>rticipants</w:delText>
        </w:r>
      </w:del>
      <w:commentRangeEnd w:id="296"/>
      <w:r w:rsidR="0015543C">
        <w:rPr>
          <w:rStyle w:val="Marquedecommentaire"/>
          <w:lang w:val="x-none"/>
        </w:rPr>
        <w:commentReference w:id="296"/>
      </w:r>
      <w:r w:rsidR="006437D3" w:rsidRPr="006437D3">
        <w:t xml:space="preserve"> </w:t>
      </w:r>
      <w:ins w:id="305" w:author="Microsoft Office User" w:date="2020-04-03T15:39:00Z">
        <w:r>
          <w:t>âgés</w:t>
        </w:r>
      </w:ins>
      <w:ins w:id="306" w:author="Microsoft Office User" w:date="2020-04-03T15:38:00Z">
        <w:r>
          <w:t xml:space="preserve"> de 18 à 65 ans</w:t>
        </w:r>
      </w:ins>
      <w:ins w:id="307" w:author="Microsoft Office User" w:date="2020-04-03T15:37:00Z">
        <w:r>
          <w:t>.</w:t>
        </w:r>
      </w:ins>
      <w:ins w:id="308" w:author="Microsoft Office User" w:date="2020-04-03T15:40:00Z">
        <w:r w:rsidRPr="00714236">
          <w:t xml:space="preserve"> </w:t>
        </w:r>
        <w:r w:rsidRPr="006437D3">
          <w:t>Notre objectif serait de recruter, pour chaque expérience, environ 40 à 80</w:t>
        </w:r>
        <w:r>
          <w:t xml:space="preserve"> participants </w:t>
        </w:r>
      </w:ins>
      <w:r w:rsidR="006437D3" w:rsidRPr="006437D3">
        <w:t xml:space="preserve">afin d’obtenir une puissance statistique atteignant 70/80%, en anticipant une taille d’effet moyenne, et avec </w:t>
      </w:r>
      <w:del w:id="309" w:author="Microsoft Office User" w:date="2020-08-26T12:04:00Z">
        <w:r w:rsidR="006437D3" w:rsidRPr="006437D3" w:rsidDel="00651B09">
          <w:delText xml:space="preserve">de </w:delText>
        </w:r>
      </w:del>
      <w:ins w:id="310" w:author="Microsoft Office User" w:date="2020-08-26T12:04:00Z">
        <w:r w:rsidR="00651B09">
          <w:t>un</w:t>
        </w:r>
        <w:r w:rsidR="00651B09" w:rsidRPr="006437D3">
          <w:t xml:space="preserve"> </w:t>
        </w:r>
      </w:ins>
      <w:r w:rsidR="006437D3" w:rsidRPr="006437D3">
        <w:t>seuil de significativité fixé à 5%. Ainsi, nous aurons 70/80% de chance d’observer un effet significatif si celui-ci existe. Lorsqu’il sera possible de manipuler nos variables principales en « intra-sujet » (i.e., chaque participant soumis à toutes les conditions de l’expérience), nous recruterons environ 40 participants. Lorsque nous devrons manipuler nos variables en « inter-sujet » (i.e., chaque participant soumis à une seule condition expérimentale), nous prévoyons de recruter environ 80 participants.</w:t>
      </w:r>
    </w:p>
    <w:p w14:paraId="60859606" w14:textId="6A1D0B5A" w:rsidR="006437D3" w:rsidRPr="006437D3" w:rsidRDefault="006437D3" w:rsidP="006437D3">
      <w:r w:rsidRPr="006437D3">
        <w:t>Enfin, les tailles d’effet obtenues dans la première expérience seront pris</w:t>
      </w:r>
      <w:ins w:id="311" w:author="Christophe Savariaux" w:date="2020-03-05T15:22:00Z">
        <w:r w:rsidR="00521457">
          <w:t>es</w:t>
        </w:r>
      </w:ins>
      <w:r w:rsidRPr="006437D3">
        <w:t xml:space="preserve"> en compte pour ajuster au mieux le nombre de participants dans les expérience</w:t>
      </w:r>
      <w:ins w:id="312" w:author="Christophe Savariaux" w:date="2020-03-05T15:22:00Z">
        <w:r w:rsidR="00521457">
          <w:t>s</w:t>
        </w:r>
      </w:ins>
      <w:r w:rsidRPr="006437D3">
        <w:t xml:space="preserve"> suivantes. Par exemple, de petites tailles d’effet dans la première expérience nous inciter</w:t>
      </w:r>
      <w:ins w:id="313" w:author="Microsoft Office User" w:date="2020-08-26T12:04:00Z">
        <w:r w:rsidR="00651B09">
          <w:t>ont</w:t>
        </w:r>
      </w:ins>
      <w:del w:id="314" w:author="Microsoft Office User" w:date="2020-08-26T12:04:00Z">
        <w:r w:rsidRPr="006437D3" w:rsidDel="00651B09">
          <w:delText>a</w:delText>
        </w:r>
      </w:del>
      <w:r w:rsidRPr="006437D3">
        <w:t xml:space="preserve"> à augmenter le nombre de participants dans les expériences suivantes tandis que de larges tailles d’effet observées dans la première expérience nous encouragera à conserver le même nombre de participants par la suite.</w:t>
      </w:r>
    </w:p>
    <w:p w14:paraId="7FD95A6A" w14:textId="77777777" w:rsidR="006437D3" w:rsidRPr="006437D3" w:rsidRDefault="00C42648" w:rsidP="006437D3">
      <w:pPr>
        <w:pStyle w:val="Titre2"/>
        <w:numPr>
          <w:ilvl w:val="0"/>
          <w:numId w:val="0"/>
        </w:numPr>
        <w:spacing w:before="0" w:after="0"/>
        <w:rPr>
          <w:rFonts w:ascii="Times New Roman" w:hAnsi="Times New Roman" w:cs="Times New Roman"/>
          <w:sz w:val="20"/>
          <w:szCs w:val="20"/>
        </w:rPr>
      </w:pPr>
      <w:r w:rsidRPr="004964B9">
        <w:rPr>
          <w:rFonts w:ascii="Times New Roman" w:hAnsi="Times New Roman" w:cs="Times New Roman"/>
          <w:sz w:val="20"/>
          <w:szCs w:val="20"/>
        </w:rPr>
        <w:t>Recrutement</w:t>
      </w:r>
      <w:r w:rsidR="00FA29EF" w:rsidRPr="004964B9">
        <w:rPr>
          <w:rFonts w:ascii="Times New Roman" w:hAnsi="Times New Roman" w:cs="Times New Roman"/>
          <w:sz w:val="20"/>
          <w:szCs w:val="20"/>
        </w:rPr>
        <w:t> :</w:t>
      </w:r>
    </w:p>
    <w:p w14:paraId="506E8679" w14:textId="37A06AAD" w:rsidR="006437D3" w:rsidRDefault="006437D3" w:rsidP="006437D3">
      <w:r>
        <w:t xml:space="preserve">Un appel à recrutement avec un descriptif de l’expérience </w:t>
      </w:r>
      <w:ins w:id="315" w:author="Microsoft Office User" w:date="2020-04-03T14:23:00Z">
        <w:r w:rsidR="00641AB2">
          <w:t xml:space="preserve">sera </w:t>
        </w:r>
      </w:ins>
      <w:ins w:id="316" w:author="Microsoft Office User" w:date="2020-04-03T14:24:00Z">
        <w:r w:rsidR="00641AB2">
          <w:t>posté sur le site internet du LPNC, dans l’onglet « Expérimentation en cours » (https://lpnc.univ-grenoble- alpes.fr/Experimentations-en-cours-590)</w:t>
        </w:r>
      </w:ins>
      <w:ins w:id="317" w:author="Microsoft Office User" w:date="2020-04-03T14:25:00Z">
        <w:r w:rsidR="00641AB2">
          <w:t xml:space="preserve">. Si le nombre de participants recrutés par ce biais n’est </w:t>
        </w:r>
      </w:ins>
      <w:ins w:id="318" w:author="Microsoft Office User" w:date="2020-04-03T15:28:00Z">
        <w:r w:rsidR="007B349A">
          <w:t xml:space="preserve">pas suffisamment important ou si la période d’étude n’est pas favorable au recrutement d’étudiants (e.g., période d’examen ou de vacances scolaires), un appel à recrutement </w:t>
        </w:r>
      </w:ins>
      <w:r>
        <w:t>sera diffusé par e-</w:t>
      </w:r>
      <w:commentRangeStart w:id="319"/>
      <w:r>
        <w:t>mail</w:t>
      </w:r>
      <w:commentRangeEnd w:id="319"/>
      <w:r w:rsidR="00ED360E">
        <w:rPr>
          <w:rStyle w:val="Marquedecommentaire"/>
          <w:lang w:val="x-none"/>
        </w:rPr>
        <w:commentReference w:id="319"/>
      </w:r>
      <w:r>
        <w:t xml:space="preserve"> </w:t>
      </w:r>
      <w:ins w:id="320" w:author="Microsoft Office User" w:date="2020-04-03T15:28:00Z">
        <w:r w:rsidR="007B349A">
          <w:t>au sein du personnel de l’UFR et du LPNC</w:t>
        </w:r>
      </w:ins>
      <w:del w:id="321" w:author="Microsoft Office User" w:date="2020-04-03T15:29:00Z">
        <w:r w:rsidDel="007B349A">
          <w:delText>et/ou</w:delText>
        </w:r>
      </w:del>
      <w:del w:id="322" w:author="Microsoft Office User" w:date="2020-04-03T14:24:00Z">
        <w:r w:rsidDel="00641AB2">
          <w:delText xml:space="preserve"> posté sur le site internet du LPNC, dans l’onglet « Expérimentation en cours » (https://lpnc.univ-grenoble- alpes.fr/Experimentations-en-cours-590)</w:delText>
        </w:r>
      </w:del>
      <w:r>
        <w:t>. Ce mode de recrutement ciblera principalement les étudiants en psychologie.</w:t>
      </w:r>
    </w:p>
    <w:p w14:paraId="3B29B470" w14:textId="77777777" w:rsidR="00B51D1A" w:rsidRDefault="00B51D1A" w:rsidP="006437D3"/>
    <w:p w14:paraId="49FBF66B" w14:textId="77777777" w:rsidR="006437D3" w:rsidRPr="00B51D1A" w:rsidRDefault="006437D3" w:rsidP="006437D3">
      <w:pPr>
        <w:rPr>
          <w:u w:val="single"/>
        </w:rPr>
      </w:pPr>
      <w:r>
        <w:t xml:space="preserve"> </w:t>
      </w:r>
      <w:r w:rsidRPr="00B51D1A">
        <w:rPr>
          <w:u w:val="single"/>
        </w:rPr>
        <w:t>Critères d’inclusion :</w:t>
      </w:r>
    </w:p>
    <w:p w14:paraId="62293685" w14:textId="77777777" w:rsidR="006437D3" w:rsidRDefault="006437D3" w:rsidP="006437D3">
      <w:r>
        <w:t>-</w:t>
      </w:r>
      <w:r>
        <w:tab/>
        <w:t>Consentement éclairé signé</w:t>
      </w:r>
    </w:p>
    <w:p w14:paraId="621D6960" w14:textId="77777777" w:rsidR="006437D3" w:rsidRDefault="006437D3" w:rsidP="006437D3">
      <w:r>
        <w:t>-</w:t>
      </w:r>
      <w:r>
        <w:tab/>
        <w:t>Age compris entre 18 et 65 ans</w:t>
      </w:r>
    </w:p>
    <w:p w14:paraId="1D6078A5" w14:textId="6B316B6F" w:rsidR="006437D3" w:rsidDel="00171D6E" w:rsidRDefault="006437D3" w:rsidP="006437D3">
      <w:pPr>
        <w:rPr>
          <w:del w:id="323" w:author="Microsoft Office User" w:date="2020-04-10T17:06:00Z"/>
        </w:rPr>
      </w:pPr>
      <w:del w:id="324" w:author="Microsoft Office User" w:date="2020-04-10T17:06:00Z">
        <w:r w:rsidDel="00171D6E">
          <w:delText>-</w:delText>
        </w:r>
        <w:r w:rsidDel="00171D6E">
          <w:tab/>
          <w:delText>Niveau d’étude Bac minimum</w:delText>
        </w:r>
      </w:del>
    </w:p>
    <w:p w14:paraId="19011395" w14:textId="77777777" w:rsidR="006437D3" w:rsidRDefault="006437D3" w:rsidP="006437D3">
      <w:r>
        <w:t>-</w:t>
      </w:r>
      <w:r>
        <w:tab/>
        <w:t>Compréhension de la langue française</w:t>
      </w:r>
    </w:p>
    <w:p w14:paraId="5958F319" w14:textId="77777777" w:rsidR="006437D3" w:rsidRDefault="006437D3" w:rsidP="006437D3">
      <w:r>
        <w:t>-</w:t>
      </w:r>
      <w:r>
        <w:tab/>
        <w:t>Droitiers</w:t>
      </w:r>
    </w:p>
    <w:p w14:paraId="4472FA39" w14:textId="77777777" w:rsidR="006437D3" w:rsidRDefault="006437D3" w:rsidP="006437D3">
      <w:r>
        <w:t>-</w:t>
      </w:r>
      <w:r>
        <w:tab/>
        <w:t>Vision et audition normales ou corrigées à la normale</w:t>
      </w:r>
    </w:p>
    <w:p w14:paraId="09F62504" w14:textId="77777777" w:rsidR="006437D3" w:rsidRDefault="006437D3" w:rsidP="006437D3"/>
    <w:p w14:paraId="42F6C8CB" w14:textId="77777777" w:rsidR="006437D3" w:rsidRPr="00B51D1A" w:rsidRDefault="006437D3" w:rsidP="006437D3">
      <w:pPr>
        <w:rPr>
          <w:u w:val="single"/>
        </w:rPr>
      </w:pPr>
      <w:r w:rsidRPr="00B51D1A">
        <w:rPr>
          <w:u w:val="single"/>
        </w:rPr>
        <w:t>Critères de non-inclusion :</w:t>
      </w:r>
    </w:p>
    <w:p w14:paraId="1081F262" w14:textId="77777777" w:rsidR="006437D3" w:rsidRDefault="006437D3" w:rsidP="006437D3">
      <w:r>
        <w:t>-</w:t>
      </w:r>
      <w:r>
        <w:tab/>
        <w:t>Présence de troubles neurologiques, vestibulaires, visuels non compensés, ostéo-articulaires, ou cardiovasculaires avérés susceptibles d'interférer avec l’équilibre</w:t>
      </w:r>
    </w:p>
    <w:p w14:paraId="643C5CE3" w14:textId="77777777" w:rsidR="006437D3" w:rsidRDefault="006437D3" w:rsidP="006437D3">
      <w:r>
        <w:t>-</w:t>
      </w:r>
      <w:r>
        <w:tab/>
        <w:t>Vertige aigu</w:t>
      </w:r>
    </w:p>
    <w:p w14:paraId="7AC44EA5" w14:textId="77777777" w:rsidR="006437D3" w:rsidRDefault="006437D3" w:rsidP="006437D3">
      <w:r>
        <w:t>-</w:t>
      </w:r>
      <w:r>
        <w:tab/>
        <w:t>Asymétrie posturale (amputation, fracture)</w:t>
      </w:r>
    </w:p>
    <w:p w14:paraId="580A1C81" w14:textId="77777777" w:rsidR="006437D3" w:rsidRDefault="006437D3" w:rsidP="006437D3">
      <w:r>
        <w:t>-</w:t>
      </w:r>
      <w:r>
        <w:tab/>
        <w:t>Sujet visé aux articles L1121-5 5 (femme enceinte, parturiente, mère qui allaite), L1121-6 (personne privée de libertés par décision judiciaire ou administrative), L1121-7 (mineurs), L1121-8 (personnes majeures faisant l'objet d'une mesure de protection légale ou hors d'état d'exprimer leur consentement) du Code de la Santé Publique.</w:t>
      </w:r>
    </w:p>
    <w:p w14:paraId="16F477C7" w14:textId="77777777" w:rsidR="006437D3" w:rsidRDefault="006437D3" w:rsidP="006437D3"/>
    <w:p w14:paraId="3BA3CAE2" w14:textId="52CCEC7F" w:rsidR="006437D3" w:rsidRDefault="006437D3" w:rsidP="006437D3">
      <w:del w:id="325" w:author="Microsoft Office User" w:date="2020-04-03T15:32:00Z">
        <w:r w:rsidDel="007B349A">
          <w:delText xml:space="preserve">NB : </w:delText>
        </w:r>
      </w:del>
      <w:r>
        <w:t xml:space="preserve">Les critères d’inclusion et de non-inclusion seront spécifiés dans l’appel à recrutement, puis </w:t>
      </w:r>
      <w:commentRangeStart w:id="326"/>
      <w:r>
        <w:t>vérifiés</w:t>
      </w:r>
      <w:commentRangeEnd w:id="326"/>
      <w:r w:rsidR="00ED360E">
        <w:rPr>
          <w:rStyle w:val="Marquedecommentaire"/>
          <w:lang w:val="x-none"/>
        </w:rPr>
        <w:commentReference w:id="326"/>
      </w:r>
      <w:r>
        <w:t xml:space="preserve"> après la signature du consentement</w:t>
      </w:r>
      <w:ins w:id="327" w:author="Microsoft Office User" w:date="2020-04-03T15:29:00Z">
        <w:r w:rsidR="007B349A">
          <w:t>, en donnant aux participants un</w:t>
        </w:r>
      </w:ins>
      <w:ins w:id="328" w:author="Microsoft Office User" w:date="2020-04-03T15:30:00Z">
        <w:r w:rsidR="007B349A">
          <w:t>e</w:t>
        </w:r>
      </w:ins>
      <w:ins w:id="329" w:author="Microsoft Office User" w:date="2020-04-03T15:29:00Z">
        <w:r w:rsidR="007B349A">
          <w:t xml:space="preserve"> liste d’affirmation pour lesquelles ils devront indiquer si l’un</w:t>
        </w:r>
      </w:ins>
      <w:ins w:id="330" w:author="Microsoft Office User" w:date="2020-04-03T15:30:00Z">
        <w:r w:rsidR="007B349A">
          <w:t>e d’entre elles au moins est vraie, sans préciser laquelle à l’expérimentateur (voir Ann</w:t>
        </w:r>
      </w:ins>
      <w:del w:id="331" w:author="Microsoft Office User" w:date="2020-04-03T15:30:00Z">
        <w:r w:rsidDel="007B349A">
          <w:delText xml:space="preserve"> </w:delText>
        </w:r>
      </w:del>
      <w:commentRangeStart w:id="332"/>
      <w:r>
        <w:t>e</w:t>
      </w:r>
      <w:ins w:id="333" w:author="Microsoft Office User" w:date="2020-04-03T15:43:00Z">
        <w:r w:rsidR="00714236">
          <w:t>xe 2).</w:t>
        </w:r>
      </w:ins>
      <w:del w:id="334" w:author="Microsoft Office User" w:date="2020-04-03T15:43:00Z">
        <w:r w:rsidDel="00714236">
          <w:delText>n suivant les recommandations du CERGA</w:delText>
        </w:r>
        <w:commentRangeEnd w:id="332"/>
        <w:r w:rsidR="00521457" w:rsidDel="00714236">
          <w:rPr>
            <w:rStyle w:val="Marquedecommentaire"/>
            <w:lang w:val="x-none"/>
          </w:rPr>
          <w:commentReference w:id="332"/>
        </w:r>
      </w:del>
      <w:del w:id="335" w:author="Microsoft Office User" w:date="2020-04-04T15:23:00Z">
        <w:r w:rsidDel="00FC3796">
          <w:delText>.</w:delText>
        </w:r>
      </w:del>
    </w:p>
    <w:p w14:paraId="15AB25C8" w14:textId="77777777" w:rsidR="006437D3" w:rsidRPr="006437D3" w:rsidRDefault="006437D3" w:rsidP="006437D3"/>
    <w:p w14:paraId="61D52FCA" w14:textId="77777777" w:rsidR="004964B9" w:rsidRPr="002651E8" w:rsidRDefault="00077A5A" w:rsidP="004D0B6D">
      <w:pPr>
        <w:pStyle w:val="Titre2"/>
        <w:spacing w:before="0" w:after="0"/>
      </w:pPr>
      <w:r w:rsidRPr="00021382">
        <w:rPr>
          <w:rFonts w:ascii="Times New Roman" w:hAnsi="Times New Roman" w:cs="Times New Roman"/>
          <w:sz w:val="20"/>
          <w:szCs w:val="20"/>
        </w:rPr>
        <w:t>Indemnisation éventuelle des sujets</w:t>
      </w:r>
      <w:r w:rsidR="00FA29EF" w:rsidRPr="00021382">
        <w:rPr>
          <w:rFonts w:ascii="Times New Roman" w:hAnsi="Times New Roman" w:cs="Times New Roman"/>
          <w:sz w:val="20"/>
          <w:szCs w:val="20"/>
        </w:rPr>
        <w:t> :</w:t>
      </w:r>
    </w:p>
    <w:p w14:paraId="4A9732D2" w14:textId="02C274A3" w:rsidR="0080741B" w:rsidRDefault="00714236" w:rsidP="004D0B6D">
      <w:ins w:id="336" w:author="Microsoft Office User" w:date="2020-04-03T15:44:00Z">
        <w:r>
          <w:t>Les participants ne recevront pas d’</w:t>
        </w:r>
      </w:ins>
      <w:ins w:id="337" w:author="Microsoft Office User" w:date="2020-04-03T15:45:00Z">
        <w:r>
          <w:t>indemnité</w:t>
        </w:r>
      </w:ins>
      <w:ins w:id="338" w:author="Microsoft Office User" w:date="2020-04-03T15:44:00Z">
        <w:r>
          <w:t xml:space="preserve"> financière pour leur participation. Un</w:t>
        </w:r>
      </w:ins>
      <w:ins w:id="339" w:author="Microsoft Office User" w:date="2020-04-03T15:45:00Z">
        <w:r>
          <w:t>e indemnité sous forme de bons d’expérience pourra être délivrée</w:t>
        </w:r>
      </w:ins>
      <w:ins w:id="340" w:author="Microsoft Office User" w:date="2020-04-03T15:47:00Z">
        <w:r>
          <w:t xml:space="preserve"> aux </w:t>
        </w:r>
      </w:ins>
      <w:del w:id="341" w:author="Microsoft Office User" w:date="2020-04-03T15:47:00Z">
        <w:r w:rsidR="0080741B" w:rsidRPr="0080741B" w:rsidDel="00360656">
          <w:delText xml:space="preserve">Les </w:delText>
        </w:r>
      </w:del>
      <w:r w:rsidR="0080741B" w:rsidRPr="0080741B">
        <w:t xml:space="preserve">étudiants en psychologie </w:t>
      </w:r>
      <w:commentRangeStart w:id="342"/>
      <w:r w:rsidR="0080741B" w:rsidRPr="0080741B">
        <w:t>participants</w:t>
      </w:r>
      <w:commentRangeEnd w:id="342"/>
      <w:r w:rsidR="00ED360E">
        <w:rPr>
          <w:rStyle w:val="Marquedecommentaire"/>
          <w:lang w:val="x-none"/>
        </w:rPr>
        <w:commentReference w:id="342"/>
      </w:r>
      <w:r w:rsidR="0080741B" w:rsidRPr="0080741B">
        <w:t xml:space="preserve"> à l’un</w:t>
      </w:r>
      <w:ins w:id="343" w:author="Microsoft Office User" w:date="2020-04-03T15:44:00Z">
        <w:r>
          <w:t>e</w:t>
        </w:r>
      </w:ins>
      <w:r w:rsidR="0080741B" w:rsidRPr="0080741B">
        <w:t xml:space="preserve"> de ces expériences</w:t>
      </w:r>
      <w:ins w:id="344" w:author="Microsoft Office User" w:date="2020-04-03T15:48:00Z">
        <w:r w:rsidR="00360656">
          <w:t> : ils</w:t>
        </w:r>
      </w:ins>
      <w:r w:rsidR="0080741B" w:rsidRPr="0080741B">
        <w:t xml:space="preserve"> recevront un bon d’expérience dans l’unité d’enseignement de leur choix, en fonction du temps passé dans l’étude (15 min = 0.25 points, avec un maximum de 1 point par unité d’enseignement).</w:t>
      </w:r>
    </w:p>
    <w:p w14:paraId="25858559" w14:textId="77777777" w:rsidR="004964B9" w:rsidRPr="004964B9" w:rsidRDefault="004964B9" w:rsidP="004D0B6D"/>
    <w:p w14:paraId="0E595FC2" w14:textId="77777777" w:rsidR="00C42648" w:rsidRPr="00EC37D4" w:rsidRDefault="00C42648" w:rsidP="004D0B6D">
      <w:pPr>
        <w:pStyle w:val="Titre1"/>
        <w:tabs>
          <w:tab w:val="left" w:pos="0"/>
        </w:tabs>
        <w:spacing w:before="0" w:after="0"/>
      </w:pPr>
      <w:r w:rsidRPr="00EC37D4">
        <w:t>B. Méthode</w:t>
      </w:r>
    </w:p>
    <w:p w14:paraId="15BB4057" w14:textId="77777777" w:rsidR="004964B9" w:rsidRDefault="004964B9" w:rsidP="004D0B6D">
      <w:pPr>
        <w:rPr>
          <w:b/>
        </w:rPr>
      </w:pPr>
    </w:p>
    <w:p w14:paraId="4B9FF92F" w14:textId="77777777" w:rsidR="00C42648" w:rsidDel="00360656" w:rsidRDefault="00C42648" w:rsidP="004D0B6D">
      <w:pPr>
        <w:rPr>
          <w:del w:id="345" w:author="Microsoft Office User" w:date="2020-04-03T15:50:00Z"/>
          <w:i/>
          <w:color w:val="0000FF"/>
        </w:rPr>
      </w:pPr>
      <w:r w:rsidRPr="00EC37D4">
        <w:rPr>
          <w:b/>
        </w:rPr>
        <w:t>Description du protocole</w:t>
      </w:r>
      <w:r w:rsidR="00784E7F" w:rsidRPr="00EC37D4">
        <w:rPr>
          <w:b/>
        </w:rPr>
        <w:t> :</w:t>
      </w:r>
      <w:del w:id="346" w:author="Microsoft Office User" w:date="2020-04-03T15:50:00Z">
        <w:r w:rsidR="00784E7F" w:rsidRPr="00EC37D4" w:rsidDel="00360656">
          <w:delText xml:space="preserve"> </w:delText>
        </w:r>
      </w:del>
    </w:p>
    <w:p w14:paraId="53276706" w14:textId="77777777" w:rsidR="002651E8" w:rsidRDefault="002651E8" w:rsidP="004D0B6D">
      <w:pPr>
        <w:rPr>
          <w:i/>
          <w:color w:val="0000FF"/>
        </w:rPr>
      </w:pPr>
    </w:p>
    <w:p w14:paraId="29A8410D" w14:textId="77777777" w:rsidR="002651E8" w:rsidRDefault="002651E8" w:rsidP="004D0B6D">
      <w:pPr>
        <w:rPr>
          <w:i/>
          <w:color w:val="0000FF"/>
        </w:rPr>
      </w:pPr>
    </w:p>
    <w:p w14:paraId="36D44A78" w14:textId="4F1DC99F" w:rsidR="002651E8" w:rsidRPr="002651E8" w:rsidRDefault="002651E8" w:rsidP="002651E8">
      <w:pPr>
        <w:rPr>
          <w:u w:val="single"/>
        </w:rPr>
      </w:pPr>
      <w:r w:rsidRPr="002651E8">
        <w:rPr>
          <w:u w:val="single"/>
        </w:rPr>
        <w:t xml:space="preserve">Expérience 1 : L’influence de l’adaptation prismatique sur la perception de la verticale </w:t>
      </w:r>
      <w:del w:id="347" w:author="Remi" w:date="2020-08-27T13:35:00Z">
        <w:r w:rsidRPr="002651E8" w:rsidDel="009F1AEB">
          <w:rPr>
            <w:u w:val="single"/>
          </w:rPr>
          <w:delText>(référentiel gravito- centrée)</w:delText>
        </w:r>
      </w:del>
      <w:ins w:id="348" w:author="Remi" w:date="2020-08-27T13:35:00Z">
        <w:r w:rsidR="009F1AEB">
          <w:rPr>
            <w:u w:val="single"/>
          </w:rPr>
          <w:t>gravitaire</w:t>
        </w:r>
      </w:ins>
    </w:p>
    <w:p w14:paraId="0939A0A9" w14:textId="77777777" w:rsidR="002651E8" w:rsidRPr="002651E8" w:rsidRDefault="002651E8" w:rsidP="002651E8"/>
    <w:p w14:paraId="02D51651" w14:textId="6D396EA9" w:rsidR="002651E8" w:rsidRPr="002651E8" w:rsidRDefault="002651E8" w:rsidP="002651E8">
      <w:r w:rsidRPr="002651E8">
        <w:t xml:space="preserve">Ce paradigme consistera à utiliser </w:t>
      </w:r>
      <w:ins w:id="349" w:author="Microsoft Office User" w:date="2020-04-03T15:31:00Z">
        <w:r w:rsidR="007B349A">
          <w:t>le paradigme d’</w:t>
        </w:r>
      </w:ins>
      <w:del w:id="350" w:author="Microsoft Office User" w:date="2020-04-03T15:31:00Z">
        <w:r w:rsidRPr="002651E8" w:rsidDel="007B349A">
          <w:delText>l’</w:delText>
        </w:r>
      </w:del>
      <w:r w:rsidRPr="002651E8">
        <w:t xml:space="preserve">adaptation prismatique </w:t>
      </w:r>
      <w:ins w:id="351" w:author="Microsoft Office User" w:date="2020-04-03T15:31:00Z">
        <w:r w:rsidR="007B349A">
          <w:t xml:space="preserve">(décrit ci-dessous dans la phase test) connu pour </w:t>
        </w:r>
      </w:ins>
      <w:del w:id="352" w:author="Microsoft Office User" w:date="2020-04-03T15:31:00Z">
        <w:r w:rsidRPr="002651E8" w:rsidDel="007B349A">
          <w:delText xml:space="preserve">afin de </w:delText>
        </w:r>
      </w:del>
      <w:r w:rsidRPr="002651E8">
        <w:t xml:space="preserve">biaiser latéralement </w:t>
      </w:r>
      <w:ins w:id="353" w:author="Microsoft Office User" w:date="2020-04-03T15:31:00Z">
        <w:r w:rsidR="007B349A">
          <w:t>la perception de l’espace</w:t>
        </w:r>
      </w:ins>
      <w:ins w:id="354" w:author="Microsoft Office User" w:date="2020-08-26T11:13:00Z">
        <w:r w:rsidR="00BF1EA2">
          <w:t xml:space="preserve">. L’objectif est </w:t>
        </w:r>
      </w:ins>
      <w:del w:id="355" w:author="Microsoft Office User" w:date="2020-04-03T15:32:00Z">
        <w:r w:rsidRPr="002651E8" w:rsidDel="007B349A">
          <w:delText xml:space="preserve">le codage de la position égocentrée et </w:delText>
        </w:r>
      </w:del>
      <w:r w:rsidRPr="002651E8">
        <w:t>d’examiner si cette intervention biaise</w:t>
      </w:r>
      <w:ins w:id="356" w:author="Microsoft Office User" w:date="2020-04-03T15:32:00Z">
        <w:r w:rsidR="007B349A">
          <w:t xml:space="preserve"> également</w:t>
        </w:r>
      </w:ins>
      <w:r w:rsidRPr="002651E8">
        <w:t xml:space="preserve"> la perception </w:t>
      </w:r>
      <w:del w:id="357" w:author="Microsoft Office User" w:date="2020-04-03T15:32:00Z">
        <w:r w:rsidRPr="002651E8" w:rsidDel="007B349A">
          <w:delText>spatiale gravito-centrée</w:delText>
        </w:r>
      </w:del>
      <w:ins w:id="358" w:author="Microsoft Office User" w:date="2020-04-03T15:32:00Z">
        <w:r w:rsidR="007B349A">
          <w:t>de l’orientation</w:t>
        </w:r>
      </w:ins>
      <w:r w:rsidRPr="002651E8">
        <w:t>. En d’autres termes, nous voulons induire un biais spatial dans la dimension horizontale et tester si cette intervention induit également un biais spatial dans la dimension verticale. Cette expérience, d’une durée totale comprise entre 60 et 90 minutes, comportera 3 phases</w:t>
      </w:r>
      <w:ins w:id="359" w:author="Microsoft Office User" w:date="2020-04-08T14:35:00Z">
        <w:r w:rsidR="008864F2">
          <w:t xml:space="preserve"> qu</w:t>
        </w:r>
      </w:ins>
      <w:ins w:id="360" w:author="Microsoft Office User" w:date="2020-04-08T14:36:00Z">
        <w:r w:rsidR="008864F2">
          <w:t xml:space="preserve">e </w:t>
        </w:r>
      </w:ins>
      <w:ins w:id="361" w:author="Microsoft Office User" w:date="2020-04-08T14:35:00Z">
        <w:r w:rsidR="008864F2">
          <w:t xml:space="preserve">l’ensemble des participants </w:t>
        </w:r>
      </w:ins>
      <w:ins w:id="362" w:author="Microsoft Office User" w:date="2020-04-08T14:36:00Z">
        <w:r w:rsidR="008864F2">
          <w:t xml:space="preserve">réaliseront </w:t>
        </w:r>
      </w:ins>
      <w:del w:id="363" w:author="Microsoft Office User" w:date="2020-04-08T14:36:00Z">
        <w:r w:rsidRPr="002651E8" w:rsidDel="008864F2">
          <w:delText xml:space="preserve"> </w:delText>
        </w:r>
      </w:del>
      <w:r w:rsidRPr="002651E8">
        <w:t>:</w:t>
      </w:r>
      <w:ins w:id="364" w:author="Microsoft Office User" w:date="2020-04-08T14:35:00Z">
        <w:r w:rsidR="008864F2">
          <w:t xml:space="preserve"> </w:t>
        </w:r>
      </w:ins>
      <w:ins w:id="365" w:author="Microsoft Office User" w:date="2020-04-08T14:38:00Z">
        <w:r w:rsidR="008864F2">
          <w:t xml:space="preserve">1) </w:t>
        </w:r>
      </w:ins>
      <w:ins w:id="366" w:author="Microsoft Office User" w:date="2020-04-08T14:35:00Z">
        <w:r w:rsidR="008864F2">
          <w:t xml:space="preserve">une phase pré-test </w:t>
        </w:r>
      </w:ins>
      <w:commentRangeStart w:id="367"/>
      <w:ins w:id="368" w:author="Microsoft Office User" w:date="2020-04-08T14:36:00Z">
        <w:r w:rsidR="008864F2" w:rsidRPr="002651E8">
          <w:t>visant</w:t>
        </w:r>
        <w:commentRangeEnd w:id="367"/>
        <w:r w:rsidR="008864F2">
          <w:rPr>
            <w:rStyle w:val="Marquedecommentaire"/>
            <w:lang w:val="x-none"/>
          </w:rPr>
          <w:commentReference w:id="367"/>
        </w:r>
        <w:r w:rsidR="008864F2" w:rsidRPr="002651E8">
          <w:t xml:space="preserve"> à évaluer la perception spatiale dans différentes dimensions</w:t>
        </w:r>
        <w:r w:rsidR="008864F2">
          <w:t xml:space="preserve">, </w:t>
        </w:r>
      </w:ins>
      <w:ins w:id="369" w:author="Microsoft Office User" w:date="2020-04-08T14:38:00Z">
        <w:r w:rsidR="008864F2">
          <w:t xml:space="preserve">2) </w:t>
        </w:r>
      </w:ins>
      <w:ins w:id="370" w:author="Microsoft Office User" w:date="2020-04-08T14:36:00Z">
        <w:r w:rsidR="008864F2">
          <w:t xml:space="preserve">une phase test </w:t>
        </w:r>
      </w:ins>
      <w:ins w:id="371" w:author="Microsoft Office User" w:date="2020-04-08T14:37:00Z">
        <w:r w:rsidR="008864F2">
          <w:t xml:space="preserve">d’adaptation prismatique </w:t>
        </w:r>
      </w:ins>
      <w:ins w:id="372" w:author="Microsoft Office User" w:date="2020-04-08T14:36:00Z">
        <w:r w:rsidR="008864F2">
          <w:t>vi</w:t>
        </w:r>
      </w:ins>
      <w:ins w:id="373" w:author="Microsoft Office User" w:date="2020-04-08T14:37:00Z">
        <w:r w:rsidR="008864F2">
          <w:t xml:space="preserve">sant à induire un biais latéral de la perception spatiale, et </w:t>
        </w:r>
      </w:ins>
      <w:ins w:id="374" w:author="Microsoft Office User" w:date="2020-04-08T14:38:00Z">
        <w:r w:rsidR="008864F2">
          <w:t xml:space="preserve">3) </w:t>
        </w:r>
      </w:ins>
      <w:ins w:id="375" w:author="Microsoft Office User" w:date="2020-04-08T14:37:00Z">
        <w:r w:rsidR="008864F2">
          <w:t>une phase post-test identique au pré-test</w:t>
        </w:r>
      </w:ins>
      <w:ins w:id="376" w:author="Microsoft Office User" w:date="2020-04-08T14:38:00Z">
        <w:r w:rsidR="008864F2">
          <w:t xml:space="preserve"> visant à évaluer les éventuels biais</w:t>
        </w:r>
      </w:ins>
      <w:ins w:id="377" w:author="Microsoft Office User" w:date="2020-04-08T14:39:00Z">
        <w:r w:rsidR="008864F2">
          <w:t xml:space="preserve"> spatiaux</w:t>
        </w:r>
      </w:ins>
      <w:ins w:id="378" w:author="Microsoft Office User" w:date="2020-04-08T14:38:00Z">
        <w:r w:rsidR="008864F2">
          <w:t xml:space="preserve"> induits </w:t>
        </w:r>
      </w:ins>
      <w:ins w:id="379" w:author="Microsoft Office User" w:date="2020-04-08T14:40:00Z">
        <w:r w:rsidR="008864F2">
          <w:t xml:space="preserve">par la phase test </w:t>
        </w:r>
      </w:ins>
      <w:ins w:id="380" w:author="Microsoft Office User" w:date="2020-04-08T14:38:00Z">
        <w:r w:rsidR="008864F2">
          <w:t>par rapport au pré-test.</w:t>
        </w:r>
      </w:ins>
    </w:p>
    <w:p w14:paraId="43C5C744" w14:textId="77777777" w:rsidR="002651E8" w:rsidRPr="002651E8" w:rsidRDefault="002651E8" w:rsidP="002651E8"/>
    <w:p w14:paraId="661D48F0" w14:textId="1B7EC067" w:rsidR="00473CE8" w:rsidRDefault="002651E8" w:rsidP="002651E8">
      <w:pPr>
        <w:rPr>
          <w:ins w:id="381" w:author="Microsoft Office User" w:date="2020-04-09T11:24:00Z"/>
        </w:rPr>
      </w:pPr>
      <w:r>
        <w:rPr>
          <w:b/>
          <w:u w:val="single"/>
        </w:rPr>
        <w:t xml:space="preserve">(1) </w:t>
      </w:r>
      <w:ins w:id="382" w:author="Microsoft Office User" w:date="2020-04-08T14:40:00Z">
        <w:r w:rsidR="008864F2">
          <w:rPr>
            <w:b/>
            <w:u w:val="single"/>
          </w:rPr>
          <w:t>Durant l</w:t>
        </w:r>
        <w:r w:rsidR="00F86FC8">
          <w:rPr>
            <w:b/>
            <w:u w:val="single"/>
          </w:rPr>
          <w:t>e</w:t>
        </w:r>
      </w:ins>
      <w:del w:id="383" w:author="Microsoft Office User" w:date="2020-04-08T14:40:00Z">
        <w:r w:rsidRPr="002651E8" w:rsidDel="008864F2">
          <w:rPr>
            <w:b/>
            <w:u w:val="single"/>
          </w:rPr>
          <w:delText xml:space="preserve">Une </w:delText>
        </w:r>
        <w:r w:rsidRPr="002651E8" w:rsidDel="00F86FC8">
          <w:rPr>
            <w:b/>
            <w:u w:val="single"/>
          </w:rPr>
          <w:delText>phase</w:delText>
        </w:r>
      </w:del>
      <w:r w:rsidRPr="002651E8">
        <w:rPr>
          <w:b/>
          <w:u w:val="single"/>
        </w:rPr>
        <w:t xml:space="preserve"> pré-test</w:t>
      </w:r>
      <w:r w:rsidRPr="002651E8">
        <w:t xml:space="preserve">, </w:t>
      </w:r>
      <w:commentRangeStart w:id="384"/>
      <w:del w:id="385" w:author="Microsoft Office User" w:date="2020-04-08T14:40:00Z">
        <w:r w:rsidRPr="002651E8" w:rsidDel="008864F2">
          <w:delText>visant</w:delText>
        </w:r>
        <w:commentRangeEnd w:id="384"/>
        <w:r w:rsidR="004733A9" w:rsidDel="008864F2">
          <w:rPr>
            <w:rStyle w:val="Marquedecommentaire"/>
            <w:lang w:val="x-none"/>
          </w:rPr>
          <w:commentReference w:id="384"/>
        </w:r>
        <w:r w:rsidRPr="002651E8" w:rsidDel="008864F2">
          <w:delText xml:space="preserve"> à évaluer la perception spatiale dans différentes dimensions, </w:delText>
        </w:r>
      </w:del>
      <w:del w:id="386" w:author="Microsoft Office User" w:date="2020-04-04T15:34:00Z">
        <w:r w:rsidRPr="002651E8" w:rsidDel="00B824A8">
          <w:delText xml:space="preserve">et </w:delText>
        </w:r>
      </w:del>
      <w:del w:id="387" w:author="Microsoft Office User" w:date="2020-04-08T14:40:00Z">
        <w:r w:rsidRPr="002651E8" w:rsidDel="00F86FC8">
          <w:delText xml:space="preserve">durant laquelle </w:delText>
        </w:r>
      </w:del>
      <w:r w:rsidRPr="002651E8">
        <w:t xml:space="preserve">les participants devront </w:t>
      </w:r>
      <w:del w:id="388" w:author="Microsoft Office User" w:date="2020-04-04T15:34:00Z">
        <w:r w:rsidRPr="002651E8" w:rsidDel="00B824A8">
          <w:delText xml:space="preserve">ainsi par exemple </w:delText>
        </w:r>
      </w:del>
      <w:r w:rsidRPr="002651E8">
        <w:t xml:space="preserve">réaliser des tâches spatiales classiques dans les dimensions « horizontale » (égocentrées et allocentrées) et « verticale » (gravito-centrée). La perception spatiale « horizontale » sera évaluée avec des tâches spatiales classiques telles que </w:t>
      </w:r>
      <w:ins w:id="389" w:author="Microsoft Office User" w:date="2020-04-08T15:14:00Z">
        <w:r w:rsidR="00CF4007">
          <w:t>celles décrites ci</w:t>
        </w:r>
      </w:ins>
      <w:ins w:id="390" w:author="Microsoft Office User" w:date="2020-04-08T15:15:00Z">
        <w:r w:rsidR="00CF4007">
          <w:t>-dessous.</w:t>
        </w:r>
      </w:ins>
      <w:ins w:id="391" w:author="Microsoft Office User" w:date="2020-04-08T14:32:00Z">
        <w:r w:rsidR="008864F2">
          <w:t xml:space="preserve"> </w:t>
        </w:r>
      </w:ins>
      <w:r w:rsidRPr="002651E8">
        <w:t xml:space="preserve">1) </w:t>
      </w:r>
      <w:ins w:id="392" w:author="Microsoft Office User" w:date="2020-04-08T15:15:00Z">
        <w:r w:rsidR="00CF4007">
          <w:t>L</w:t>
        </w:r>
      </w:ins>
      <w:del w:id="393" w:author="Microsoft Office User" w:date="2020-04-08T15:15:00Z">
        <w:r w:rsidRPr="002651E8" w:rsidDel="00CF4007">
          <w:delText>l</w:delText>
        </w:r>
      </w:del>
      <w:r w:rsidRPr="002651E8">
        <w:t>a tâche de droit-devant proprioceptif</w:t>
      </w:r>
      <w:ins w:id="394" w:author="Microsoft Office User" w:date="2020-04-08T15:15:00Z">
        <w:r w:rsidR="00CF4007">
          <w:t xml:space="preserve"> consistera à </w:t>
        </w:r>
      </w:ins>
      <w:del w:id="395" w:author="Microsoft Office User" w:date="2020-04-08T15:15:00Z">
        <w:r w:rsidRPr="002651E8" w:rsidDel="00CF4007">
          <w:delText xml:space="preserve">, dans laquelle nous </w:delText>
        </w:r>
      </w:del>
      <w:r w:rsidRPr="002651E8">
        <w:t>demander</w:t>
      </w:r>
      <w:del w:id="396" w:author="Microsoft Office User" w:date="2020-04-08T15:15:00Z">
        <w:r w:rsidRPr="002651E8" w:rsidDel="00CF4007">
          <w:delText>ons</w:delText>
        </w:r>
      </w:del>
      <w:r w:rsidRPr="002651E8">
        <w:t xml:space="preserve"> aux participants de pointer </w:t>
      </w:r>
      <w:ins w:id="397" w:author="Microsoft Office User" w:date="2020-04-08T15:16:00Z">
        <w:r w:rsidR="00CF4007">
          <w:t xml:space="preserve">leur index </w:t>
        </w:r>
      </w:ins>
      <w:r w:rsidRPr="002651E8">
        <w:t>les yeux fermés vers leur droit-devant subjectif (axe imaginaire qui indique la direction de l’horizon)</w:t>
      </w:r>
      <w:ins w:id="398" w:author="Microsoft Office User" w:date="2020-04-08T15:15:00Z">
        <w:r w:rsidR="00CF4007">
          <w:t>.</w:t>
        </w:r>
      </w:ins>
      <w:ins w:id="399" w:author="Microsoft Office User" w:date="2020-04-08T14:42:00Z">
        <w:r w:rsidR="00F86FC8">
          <w:t xml:space="preserve"> </w:t>
        </w:r>
      </w:ins>
      <w:ins w:id="400" w:author="Microsoft Office User" w:date="2020-04-08T15:15:00Z">
        <w:r w:rsidR="00CF4007">
          <w:t>Nous</w:t>
        </w:r>
      </w:ins>
      <w:ins w:id="401" w:author="Microsoft Office User" w:date="2020-04-08T15:16:00Z">
        <w:r w:rsidR="00CF4007">
          <w:t xml:space="preserve"> mesurerons</w:t>
        </w:r>
      </w:ins>
      <w:ins w:id="402" w:author="Microsoft Office User" w:date="2020-04-08T14:42:00Z">
        <w:r w:rsidR="00F86FC8">
          <w:t xml:space="preserve"> la déviation </w:t>
        </w:r>
      </w:ins>
      <w:ins w:id="403" w:author="Microsoft Office User" w:date="2020-04-09T12:28:00Z">
        <w:r w:rsidR="0006381B">
          <w:t xml:space="preserve">angulaire </w:t>
        </w:r>
      </w:ins>
      <w:ins w:id="404" w:author="Microsoft Office User" w:date="2020-04-08T14:42:00Z">
        <w:r w:rsidR="00F86FC8">
          <w:t>d</w:t>
        </w:r>
      </w:ins>
      <w:ins w:id="405" w:author="Microsoft Office User" w:date="2020-04-08T14:43:00Z">
        <w:r w:rsidR="00F86FC8">
          <w:t>u droit-devant</w:t>
        </w:r>
      </w:ins>
      <w:ins w:id="406" w:author="Microsoft Office User" w:date="2020-04-08T14:44:00Z">
        <w:r w:rsidR="00F86FC8">
          <w:t xml:space="preserve"> subjectif </w:t>
        </w:r>
      </w:ins>
      <w:ins w:id="407" w:author="Microsoft Office User" w:date="2020-04-08T15:16:00Z">
        <w:r w:rsidR="00CF4007">
          <w:t xml:space="preserve">indiqué par la position de leur index </w:t>
        </w:r>
      </w:ins>
      <w:ins w:id="408" w:author="Microsoft Office User" w:date="2020-04-08T14:44:00Z">
        <w:r w:rsidR="00F86FC8">
          <w:t xml:space="preserve">par rapport </w:t>
        </w:r>
      </w:ins>
      <w:ins w:id="409" w:author="Microsoft Office User" w:date="2020-04-08T15:17:00Z">
        <w:r w:rsidR="00CF4007">
          <w:t xml:space="preserve">au droit-devant objectif ou </w:t>
        </w:r>
      </w:ins>
      <w:ins w:id="410" w:author="Microsoft Office User" w:date="2020-04-08T14:45:00Z">
        <w:r w:rsidR="00F86FC8" w:rsidRPr="002651E8">
          <w:t>la direction de l’horizon</w:t>
        </w:r>
      </w:ins>
      <w:ins w:id="411" w:author="Microsoft Office User" w:date="2020-04-08T15:17:00Z">
        <w:r w:rsidR="00CF4007">
          <w:t>.</w:t>
        </w:r>
      </w:ins>
      <w:del w:id="412" w:author="Microsoft Office User" w:date="2020-04-08T15:17:00Z">
        <w:r w:rsidRPr="002651E8" w:rsidDel="00CF4007">
          <w:delText xml:space="preserve"> ;</w:delText>
        </w:r>
      </w:del>
      <w:r w:rsidRPr="002651E8">
        <w:t xml:space="preserve"> 2) </w:t>
      </w:r>
      <w:ins w:id="413" w:author="Microsoft Office User" w:date="2020-04-08T15:17:00Z">
        <w:r w:rsidR="00CF4007">
          <w:t>L</w:t>
        </w:r>
      </w:ins>
      <w:del w:id="414" w:author="Microsoft Office User" w:date="2020-04-08T15:17:00Z">
        <w:r w:rsidRPr="002651E8" w:rsidDel="00CF4007">
          <w:delText>l</w:delText>
        </w:r>
      </w:del>
      <w:r w:rsidRPr="002651E8">
        <w:t>a tâche de droit-devant visuel</w:t>
      </w:r>
      <w:del w:id="415" w:author="Microsoft Office User" w:date="2020-04-08T15:17:00Z">
        <w:r w:rsidRPr="002651E8" w:rsidDel="00CF4007">
          <w:delText>, dans laquelle nous</w:delText>
        </w:r>
      </w:del>
      <w:ins w:id="416" w:author="Microsoft Office User" w:date="2020-04-08T15:17:00Z">
        <w:r w:rsidR="00CF4007">
          <w:t xml:space="preserve"> consistera à</w:t>
        </w:r>
      </w:ins>
      <w:r w:rsidRPr="002651E8">
        <w:t xml:space="preserve"> demander</w:t>
      </w:r>
      <w:del w:id="417" w:author="Microsoft Office User" w:date="2020-04-08T15:17:00Z">
        <w:r w:rsidRPr="002651E8" w:rsidDel="00CF4007">
          <w:delText>ons</w:delText>
        </w:r>
      </w:del>
      <w:r w:rsidRPr="002651E8">
        <w:t xml:space="preserve"> aux participants </w:t>
      </w:r>
      <w:commentRangeStart w:id="418"/>
      <w:r w:rsidRPr="002651E8">
        <w:t xml:space="preserve">d’aligner </w:t>
      </w:r>
      <w:ins w:id="419" w:author="Microsoft Office User" w:date="2020-04-08T14:46:00Z">
        <w:r w:rsidR="00F86FC8">
          <w:t xml:space="preserve">latéralement </w:t>
        </w:r>
      </w:ins>
      <w:r w:rsidRPr="002651E8">
        <w:t xml:space="preserve">une barre lumineuse </w:t>
      </w:r>
      <w:ins w:id="420" w:author="Microsoft Office User" w:date="2020-04-08T14:46:00Z">
        <w:r w:rsidR="00F86FC8">
          <w:t>verticale</w:t>
        </w:r>
      </w:ins>
      <w:ins w:id="421" w:author="Microsoft Office User" w:date="2020-04-08T15:05:00Z">
        <w:r w:rsidR="0096454F">
          <w:t xml:space="preserve"> </w:t>
        </w:r>
      </w:ins>
      <w:ins w:id="422" w:author="Microsoft Office User" w:date="2020-04-08T15:06:00Z">
        <w:r w:rsidR="0096454F">
          <w:t xml:space="preserve">(projetée </w:t>
        </w:r>
      </w:ins>
      <w:ins w:id="423" w:author="Microsoft Office User" w:date="2020-04-08T15:07:00Z">
        <w:r w:rsidR="0096454F">
          <w:t>ou affichée sur</w:t>
        </w:r>
      </w:ins>
      <w:ins w:id="424" w:author="Microsoft Office User" w:date="2020-04-08T15:06:00Z">
        <w:r w:rsidR="0096454F">
          <w:t xml:space="preserve"> un écran large)</w:t>
        </w:r>
      </w:ins>
      <w:ins w:id="425" w:author="Microsoft Office User" w:date="2020-04-08T14:46:00Z">
        <w:r w:rsidR="00F86FC8">
          <w:t xml:space="preserve"> </w:t>
        </w:r>
      </w:ins>
      <w:r w:rsidRPr="002651E8">
        <w:t>sur la projection de l’axe sagittal de leur corps</w:t>
      </w:r>
      <w:ins w:id="426" w:author="Microsoft Office User" w:date="2020-04-08T15:18:00Z">
        <w:r w:rsidR="00CF4007">
          <w:t xml:space="preserve">. Pour </w:t>
        </w:r>
      </w:ins>
      <w:ins w:id="427" w:author="Microsoft Office User" w:date="2020-04-08T17:18:00Z">
        <w:r w:rsidR="008372B0">
          <w:t>c</w:t>
        </w:r>
      </w:ins>
      <w:ins w:id="428" w:author="Microsoft Office User" w:date="2020-04-08T15:18:00Z">
        <w:r w:rsidR="00CF4007">
          <w:t xml:space="preserve">e faire, les participants devront </w:t>
        </w:r>
      </w:ins>
      <w:ins w:id="429" w:author="Microsoft Office User" w:date="2020-04-08T15:12:00Z">
        <w:r w:rsidR="00CF4007">
          <w:t>dépla</w:t>
        </w:r>
      </w:ins>
      <w:ins w:id="430" w:author="Microsoft Office User" w:date="2020-04-08T15:18:00Z">
        <w:r w:rsidR="00CF4007">
          <w:t>cer</w:t>
        </w:r>
      </w:ins>
      <w:ins w:id="431" w:author="Microsoft Office User" w:date="2020-04-08T15:13:00Z">
        <w:r w:rsidR="00CF4007">
          <w:t xml:space="preserve"> la ligne</w:t>
        </w:r>
      </w:ins>
      <w:ins w:id="432" w:author="Microsoft Office User" w:date="2020-04-08T15:12:00Z">
        <w:r w:rsidR="00CF4007">
          <w:t xml:space="preserve"> latéralement</w:t>
        </w:r>
      </w:ins>
      <w:ins w:id="433" w:author="Microsoft Office User" w:date="2020-04-08T15:13:00Z">
        <w:r w:rsidR="00CF4007">
          <w:t xml:space="preserve"> via une réponse clavier ou une manette</w:t>
        </w:r>
      </w:ins>
      <w:ins w:id="434" w:author="Microsoft Office User" w:date="2020-04-08T15:17:00Z">
        <w:r w:rsidR="00CF4007">
          <w:t xml:space="preserve">. </w:t>
        </w:r>
      </w:ins>
      <w:ins w:id="435" w:author="Microsoft Office User" w:date="2020-04-08T15:19:00Z">
        <w:r w:rsidR="00CF4007">
          <w:t>Nous mesurerons</w:t>
        </w:r>
      </w:ins>
      <w:ins w:id="436" w:author="Microsoft Office User" w:date="2020-04-08T14:46:00Z">
        <w:r w:rsidR="00F86FC8">
          <w:t xml:space="preserve"> la distance entre </w:t>
        </w:r>
      </w:ins>
      <w:ins w:id="437" w:author="Microsoft Office User" w:date="2020-04-08T14:53:00Z">
        <w:r w:rsidR="008A7E6E">
          <w:t xml:space="preserve">la position projetée de </w:t>
        </w:r>
      </w:ins>
      <w:ins w:id="438" w:author="Microsoft Office User" w:date="2020-04-08T14:54:00Z">
        <w:r w:rsidR="008A7E6E">
          <w:t>l’axe sagittal de leur</w:t>
        </w:r>
      </w:ins>
      <w:ins w:id="439" w:author="Microsoft Office User" w:date="2020-04-08T14:53:00Z">
        <w:r w:rsidR="008A7E6E">
          <w:t xml:space="preserve"> corps et </w:t>
        </w:r>
      </w:ins>
      <w:ins w:id="440" w:author="Microsoft Office User" w:date="2020-04-08T14:46:00Z">
        <w:r w:rsidR="00F86FC8">
          <w:t>l</w:t>
        </w:r>
      </w:ins>
      <w:ins w:id="441" w:author="Microsoft Office User" w:date="2020-04-08T14:47:00Z">
        <w:r w:rsidR="00F86FC8">
          <w:t xml:space="preserve">a position de la barre lumineuse ajustée par le participant </w:t>
        </w:r>
      </w:ins>
      <w:ins w:id="442" w:author="Microsoft Office User" w:date="2020-04-08T14:49:00Z">
        <w:r w:rsidR="00F86FC8">
          <w:t>(voir Figure 1)</w:t>
        </w:r>
      </w:ins>
      <w:ins w:id="443" w:author="Microsoft Office User" w:date="2020-04-08T15:19:00Z">
        <w:r w:rsidR="00CF4007">
          <w:t>.</w:t>
        </w:r>
      </w:ins>
      <w:ins w:id="444" w:author="Microsoft Office User" w:date="2020-04-08T15:09:00Z">
        <w:r w:rsidR="0096454F">
          <w:t xml:space="preserve"> </w:t>
        </w:r>
      </w:ins>
      <w:del w:id="445" w:author="Microsoft Office User" w:date="2020-04-08T14:49:00Z">
        <w:r w:rsidRPr="002651E8" w:rsidDel="00F86FC8">
          <w:delText xml:space="preserve"> </w:delText>
        </w:r>
      </w:del>
      <w:commentRangeEnd w:id="418"/>
      <w:r w:rsidR="00521457">
        <w:rPr>
          <w:rStyle w:val="Marquedecommentaire"/>
          <w:lang w:val="x-none"/>
        </w:rPr>
        <w:commentReference w:id="418"/>
      </w:r>
      <w:del w:id="446" w:author="Microsoft Office User" w:date="2020-04-08T15:19:00Z">
        <w:r w:rsidRPr="002651E8" w:rsidDel="00CF4007">
          <w:delText xml:space="preserve">; </w:delText>
        </w:r>
      </w:del>
      <w:r w:rsidRPr="002651E8">
        <w:t xml:space="preserve">3) </w:t>
      </w:r>
      <w:ins w:id="447" w:author="Microsoft Office User" w:date="2020-04-08T15:19:00Z">
        <w:r w:rsidR="00CF4007">
          <w:t>L</w:t>
        </w:r>
      </w:ins>
      <w:del w:id="448" w:author="Microsoft Office User" w:date="2020-04-08T15:19:00Z">
        <w:r w:rsidRPr="002651E8" w:rsidDel="00CF4007">
          <w:delText>l</w:delText>
        </w:r>
      </w:del>
      <w:r w:rsidRPr="002651E8">
        <w:t>a tâche de bissection de lignes manuel</w:t>
      </w:r>
      <w:ins w:id="449" w:author="Microsoft Office User" w:date="2020-04-08T14:50:00Z">
        <w:r w:rsidR="00F86FC8">
          <w:t>le</w:t>
        </w:r>
      </w:ins>
      <w:del w:id="450" w:author="Microsoft Office User" w:date="2020-04-08T15:22:00Z">
        <w:r w:rsidRPr="002651E8" w:rsidDel="00CF4007">
          <w:delText>, dans laquelle les</w:delText>
        </w:r>
      </w:del>
      <w:ins w:id="451" w:author="Microsoft Office User" w:date="2020-04-08T15:22:00Z">
        <w:r w:rsidR="00CF4007">
          <w:t xml:space="preserve"> consistera</w:t>
        </w:r>
        <w:r w:rsidR="00091350">
          <w:t xml:space="preserve"> à demander aux</w:t>
        </w:r>
      </w:ins>
      <w:r w:rsidRPr="002651E8">
        <w:t xml:space="preserve"> participants </w:t>
      </w:r>
      <w:del w:id="452" w:author="Microsoft Office User" w:date="2020-04-08T15:22:00Z">
        <w:r w:rsidRPr="002651E8" w:rsidDel="00091350">
          <w:delText xml:space="preserve">devront </w:delText>
        </w:r>
      </w:del>
      <w:ins w:id="453" w:author="Microsoft Office User" w:date="2020-04-08T15:22:00Z">
        <w:r w:rsidR="00091350">
          <w:t>de</w:t>
        </w:r>
        <w:r w:rsidR="00091350" w:rsidRPr="002651E8">
          <w:t xml:space="preserve"> </w:t>
        </w:r>
      </w:ins>
      <w:commentRangeStart w:id="454"/>
      <w:r w:rsidRPr="002651E8">
        <w:t>marquer</w:t>
      </w:r>
      <w:ins w:id="455" w:author="Microsoft Office User" w:date="2020-04-08T14:52:00Z">
        <w:r w:rsidR="008A7E6E">
          <w:t xml:space="preserve">, </w:t>
        </w:r>
      </w:ins>
      <w:del w:id="456" w:author="Microsoft Office User" w:date="2020-04-08T14:52:00Z">
        <w:r w:rsidRPr="002651E8" w:rsidDel="008A7E6E">
          <w:delText xml:space="preserve"> </w:delText>
        </w:r>
      </w:del>
      <w:ins w:id="457" w:author="Microsoft Office User" w:date="2020-04-08T14:52:00Z">
        <w:r w:rsidR="008A7E6E">
          <w:t xml:space="preserve">par un trait vertical, </w:t>
        </w:r>
      </w:ins>
      <w:r w:rsidRPr="002651E8">
        <w:t>le milieu d’une ligne horizontale</w:t>
      </w:r>
      <w:ins w:id="458" w:author="Microsoft Office User" w:date="2020-04-08T14:50:00Z">
        <w:r w:rsidR="00F86FC8">
          <w:t xml:space="preserve"> affichée sur un écran tactile</w:t>
        </w:r>
      </w:ins>
      <w:ins w:id="459" w:author="Microsoft Office User" w:date="2020-04-08T15:22:00Z">
        <w:r w:rsidR="00091350">
          <w:t xml:space="preserve">. </w:t>
        </w:r>
      </w:ins>
      <w:ins w:id="460" w:author="Microsoft Office User" w:date="2020-08-26T11:24:00Z">
        <w:r w:rsidR="00DC359D">
          <w:t>C</w:t>
        </w:r>
      </w:ins>
      <w:ins w:id="461" w:author="Microsoft Office User" w:date="2020-08-26T11:23:00Z">
        <w:r w:rsidR="00DC359D">
          <w:t>e dispositif</w:t>
        </w:r>
      </w:ins>
      <w:ins w:id="462" w:author="Microsoft Office User" w:date="2020-04-08T15:22:00Z">
        <w:r w:rsidR="00091350">
          <w:t xml:space="preserve"> </w:t>
        </w:r>
      </w:ins>
      <w:ins w:id="463" w:author="Microsoft Office User" w:date="2020-04-08T14:50:00Z">
        <w:r w:rsidR="00F86FC8">
          <w:t>nous permett</w:t>
        </w:r>
      </w:ins>
      <w:ins w:id="464" w:author="Microsoft Office User" w:date="2020-04-08T15:22:00Z">
        <w:r w:rsidR="00091350">
          <w:t>ra</w:t>
        </w:r>
      </w:ins>
      <w:ins w:id="465" w:author="Microsoft Office User" w:date="2020-04-08T14:50:00Z">
        <w:r w:rsidR="00F86FC8">
          <w:t xml:space="preserve"> d’enregistrer </w:t>
        </w:r>
      </w:ins>
      <w:ins w:id="466" w:author="Microsoft Office User" w:date="2020-04-08T14:51:00Z">
        <w:r w:rsidR="00F86FC8">
          <w:t xml:space="preserve">directement </w:t>
        </w:r>
      </w:ins>
      <w:ins w:id="467" w:author="Microsoft Office User" w:date="2020-04-08T14:50:00Z">
        <w:r w:rsidR="00F86FC8">
          <w:t xml:space="preserve">la </w:t>
        </w:r>
      </w:ins>
      <w:ins w:id="468" w:author="Microsoft Office User" w:date="2020-04-08T14:51:00Z">
        <w:r w:rsidR="00F86FC8">
          <w:t xml:space="preserve">distance entre </w:t>
        </w:r>
      </w:ins>
      <w:ins w:id="469" w:author="Microsoft Office User" w:date="2020-04-08T14:52:00Z">
        <w:r w:rsidR="008A7E6E">
          <w:t xml:space="preserve">la </w:t>
        </w:r>
      </w:ins>
      <w:ins w:id="470" w:author="Microsoft Office User" w:date="2020-04-08T14:50:00Z">
        <w:r w:rsidR="00F86FC8">
          <w:t xml:space="preserve">position de </w:t>
        </w:r>
      </w:ins>
      <w:ins w:id="471" w:author="Microsoft Office User" w:date="2020-04-08T14:51:00Z">
        <w:r w:rsidR="00F86FC8">
          <w:t>l</w:t>
        </w:r>
      </w:ins>
      <w:ins w:id="472" w:author="Microsoft Office User" w:date="2020-04-08T14:50:00Z">
        <w:r w:rsidR="00F86FC8">
          <w:t>a marque dessiné</w:t>
        </w:r>
      </w:ins>
      <w:ins w:id="473" w:author="Microsoft Office User" w:date="2020-04-08T14:51:00Z">
        <w:r w:rsidR="00F86FC8">
          <w:t>e par le participant et l</w:t>
        </w:r>
      </w:ins>
      <w:ins w:id="474" w:author="Microsoft Office User" w:date="2020-04-08T14:52:00Z">
        <w:r w:rsidR="008A7E6E">
          <w:t>e</w:t>
        </w:r>
      </w:ins>
      <w:ins w:id="475" w:author="Microsoft Office User" w:date="2020-04-08T14:51:00Z">
        <w:r w:rsidR="00F86FC8">
          <w:t xml:space="preserve"> milieu objectif de la ligne présentée à l’écran</w:t>
        </w:r>
      </w:ins>
      <w:ins w:id="476" w:author="Microsoft Office User" w:date="2020-04-08T15:23:00Z">
        <w:r w:rsidR="00091350">
          <w:t>.</w:t>
        </w:r>
      </w:ins>
      <w:del w:id="477" w:author="Microsoft Office User" w:date="2020-04-08T14:51:00Z">
        <w:r w:rsidRPr="002651E8" w:rsidDel="00F86FC8">
          <w:delText xml:space="preserve"> </w:delText>
        </w:r>
      </w:del>
      <w:commentRangeEnd w:id="454"/>
      <w:ins w:id="478" w:author="Microsoft Office User" w:date="2020-04-08T14:56:00Z">
        <w:r w:rsidR="008A7E6E">
          <w:t> </w:t>
        </w:r>
      </w:ins>
      <w:del w:id="479" w:author="Microsoft Office User" w:date="2020-04-08T15:23:00Z">
        <w:r w:rsidR="00A94999" w:rsidDel="00091350">
          <w:rPr>
            <w:rStyle w:val="Marquedecommentaire"/>
            <w:lang w:val="x-none"/>
          </w:rPr>
          <w:commentReference w:id="454"/>
        </w:r>
      </w:del>
      <w:del w:id="480" w:author="Microsoft Office User" w:date="2020-04-08T14:56:00Z">
        <w:r w:rsidRPr="002651E8" w:rsidDel="008A7E6E">
          <w:delText>;</w:delText>
        </w:r>
      </w:del>
      <w:del w:id="481" w:author="Microsoft Office User" w:date="2020-04-08T15:23:00Z">
        <w:r w:rsidRPr="002651E8" w:rsidDel="00091350">
          <w:delText xml:space="preserve"> </w:delText>
        </w:r>
      </w:del>
      <w:r w:rsidRPr="002651E8">
        <w:t xml:space="preserve">4) </w:t>
      </w:r>
      <w:ins w:id="482" w:author="Microsoft Office User" w:date="2020-04-08T15:23:00Z">
        <w:r w:rsidR="00091350">
          <w:t>L</w:t>
        </w:r>
      </w:ins>
      <w:del w:id="483" w:author="Microsoft Office User" w:date="2020-04-08T15:23:00Z">
        <w:r w:rsidRPr="002651E8" w:rsidDel="00091350">
          <w:delText>l</w:delText>
        </w:r>
      </w:del>
      <w:r w:rsidRPr="002651E8">
        <w:t xml:space="preserve">a tâche de bissection perceptive (« landmark task ») </w:t>
      </w:r>
      <w:del w:id="484" w:author="Microsoft Office User" w:date="2020-04-08T15:23:00Z">
        <w:r w:rsidRPr="002651E8" w:rsidDel="00091350">
          <w:delText>dans laquelle</w:delText>
        </w:r>
      </w:del>
      <w:ins w:id="485" w:author="Microsoft Office User" w:date="2020-04-08T15:23:00Z">
        <w:r w:rsidR="00091350">
          <w:t>consistera à demander aux</w:t>
        </w:r>
      </w:ins>
      <w:del w:id="486" w:author="Microsoft Office User" w:date="2020-04-08T15:23:00Z">
        <w:r w:rsidRPr="002651E8" w:rsidDel="00091350">
          <w:delText xml:space="preserve"> les</w:delText>
        </w:r>
      </w:del>
      <w:r w:rsidRPr="002651E8">
        <w:t xml:space="preserve"> participants </w:t>
      </w:r>
      <w:commentRangeStart w:id="487"/>
      <w:del w:id="488" w:author="Microsoft Office User" w:date="2020-04-08T15:23:00Z">
        <w:r w:rsidRPr="002651E8" w:rsidDel="00091350">
          <w:delText xml:space="preserve">devront </w:delText>
        </w:r>
      </w:del>
      <w:ins w:id="489" w:author="Microsoft Office User" w:date="2020-04-08T15:23:00Z">
        <w:r w:rsidR="00091350">
          <w:t>d’</w:t>
        </w:r>
      </w:ins>
      <w:r w:rsidRPr="002651E8">
        <w:t>indiquer</w:t>
      </w:r>
      <w:ins w:id="490" w:author="Microsoft Office User" w:date="2020-04-08T15:35:00Z">
        <w:r w:rsidR="005B14F1">
          <w:t xml:space="preserve">, en appuyant sur </w:t>
        </w:r>
      </w:ins>
      <w:del w:id="491" w:author="Microsoft Office User" w:date="2020-04-08T15:35:00Z">
        <w:r w:rsidRPr="002651E8" w:rsidDel="005B14F1">
          <w:delText xml:space="preserve"> </w:delText>
        </w:r>
      </w:del>
      <w:ins w:id="492" w:author="Microsoft Office User" w:date="2020-04-08T15:35:00Z">
        <w:r w:rsidR="005B14F1">
          <w:t xml:space="preserve">un bouton réponse, </w:t>
        </w:r>
      </w:ins>
      <w:r w:rsidRPr="002651E8">
        <w:t>si une ligne horizontale pré-sectionnée</w:t>
      </w:r>
      <w:ins w:id="493" w:author="Microsoft Office User" w:date="2020-04-08T14:57:00Z">
        <w:r w:rsidR="008A7E6E">
          <w:t xml:space="preserve"> affichée sur un écran</w:t>
        </w:r>
      </w:ins>
      <w:r w:rsidRPr="002651E8">
        <w:t xml:space="preserve"> </w:t>
      </w:r>
      <w:commentRangeEnd w:id="487"/>
      <w:r w:rsidR="00A94999">
        <w:rPr>
          <w:rStyle w:val="Marquedecommentaire"/>
          <w:lang w:val="x-none"/>
        </w:rPr>
        <w:commentReference w:id="487"/>
      </w:r>
      <w:r w:rsidRPr="002651E8">
        <w:t>est marquée à gauche ou à droite de son milieu</w:t>
      </w:r>
      <w:ins w:id="494" w:author="Microsoft Office User" w:date="2020-04-08T15:36:00Z">
        <w:r w:rsidR="005B14F1">
          <w:t xml:space="preserve">. </w:t>
        </w:r>
        <w:r w:rsidR="00EF322F">
          <w:t>A partir des réponses « gauche » ou « droite » enregistrées à chaque essai, u</w:t>
        </w:r>
      </w:ins>
      <w:ins w:id="495" w:author="Microsoft Office User" w:date="2020-04-08T14:57:00Z">
        <w:r w:rsidR="008A7E6E">
          <w:t xml:space="preserve">ne méthode psychophysique </w:t>
        </w:r>
      </w:ins>
      <w:ins w:id="496" w:author="Microsoft Office User" w:date="2020-04-08T15:37:00Z">
        <w:r w:rsidR="00EF322F">
          <w:t>nous permettra</w:t>
        </w:r>
      </w:ins>
      <w:ins w:id="497" w:author="Microsoft Office User" w:date="2020-04-08T14:57:00Z">
        <w:r w:rsidR="008A7E6E">
          <w:t xml:space="preserve"> </w:t>
        </w:r>
      </w:ins>
      <w:ins w:id="498" w:author="Microsoft Office User" w:date="2020-04-08T15:37:00Z">
        <w:r w:rsidR="00EF322F">
          <w:t>d’</w:t>
        </w:r>
      </w:ins>
      <w:ins w:id="499" w:author="Microsoft Office User" w:date="2020-04-08T14:57:00Z">
        <w:r w:rsidR="008A7E6E">
          <w:t xml:space="preserve">estimer les milieux subjectifs des lignes </w:t>
        </w:r>
      </w:ins>
      <w:ins w:id="500" w:author="Microsoft Office User" w:date="2020-04-08T14:58:00Z">
        <w:r w:rsidR="008A7E6E">
          <w:t xml:space="preserve">présentées (en </w:t>
        </w:r>
      </w:ins>
      <w:ins w:id="501" w:author="Microsoft Office User" w:date="2020-04-08T14:59:00Z">
        <w:r w:rsidR="008A7E6E">
          <w:t>calculant</w:t>
        </w:r>
      </w:ins>
      <w:ins w:id="502" w:author="Microsoft Office User" w:date="2020-04-08T14:58:00Z">
        <w:r w:rsidR="008A7E6E">
          <w:t xml:space="preserve"> </w:t>
        </w:r>
      </w:ins>
      <w:ins w:id="503" w:author="Microsoft Office User" w:date="2020-04-08T14:59:00Z">
        <w:r w:rsidR="008A7E6E">
          <w:t>notamment</w:t>
        </w:r>
      </w:ins>
      <w:ins w:id="504" w:author="Microsoft Office User" w:date="2020-04-08T14:58:00Z">
        <w:r w:rsidR="008A7E6E">
          <w:t xml:space="preserve"> les points d’égalité subjective</w:t>
        </w:r>
      </w:ins>
      <w:ins w:id="505" w:author="Microsoft Office User" w:date="2020-04-08T15:39:00Z">
        <w:r w:rsidR="00EF322F">
          <w:t xml:space="preserve"> correspondant </w:t>
        </w:r>
      </w:ins>
      <w:ins w:id="506" w:author="Microsoft Office User" w:date="2020-04-08T15:40:00Z">
        <w:r w:rsidR="00EF322F">
          <w:t xml:space="preserve">à la position de la section </w:t>
        </w:r>
      </w:ins>
      <w:ins w:id="507" w:author="Microsoft Office User" w:date="2020-04-08T15:41:00Z">
        <w:r w:rsidR="00EF322F">
          <w:t>sur</w:t>
        </w:r>
      </w:ins>
      <w:ins w:id="508" w:author="Microsoft Office User" w:date="2020-04-08T15:40:00Z">
        <w:r w:rsidR="00EF322F">
          <w:t xml:space="preserve"> la ligne pour laquelle il y a 50% de réponse « gauche » et 50% de réponse « droite »</w:t>
        </w:r>
      </w:ins>
      <w:ins w:id="509" w:author="Microsoft Office User" w:date="2020-04-08T14:58:00Z">
        <w:r w:rsidR="008A7E6E">
          <w:t>)</w:t>
        </w:r>
      </w:ins>
      <w:r w:rsidRPr="002651E8">
        <w:t xml:space="preserve">. La perception spatiale </w:t>
      </w:r>
      <w:del w:id="510" w:author="Remi" w:date="2020-08-27T13:37:00Z">
        <w:r w:rsidRPr="002651E8" w:rsidDel="009F1AEB">
          <w:delText>« verticale » dans un référentiel gravito-centrée</w:delText>
        </w:r>
      </w:del>
      <w:ins w:id="511" w:author="Remi" w:date="2020-08-27T13:37:00Z">
        <w:r w:rsidR="009F1AEB">
          <w:t>de la verticale gravitaire</w:t>
        </w:r>
      </w:ins>
      <w:r w:rsidRPr="002651E8">
        <w:t xml:space="preserve"> sera évaluée en demandant aux participants d’orienter </w:t>
      </w:r>
      <w:ins w:id="512" w:author="Microsoft Office User" w:date="2020-08-26T11:24:00Z">
        <w:r w:rsidR="00DC359D" w:rsidRPr="002651E8">
          <w:t xml:space="preserve">à la verticale </w:t>
        </w:r>
      </w:ins>
      <w:r w:rsidRPr="002651E8">
        <w:t>soit une barre lumineuse (tâche de verticale visuelle), soit leur propre corps (tâche de verticale posturale)</w:t>
      </w:r>
      <w:del w:id="513" w:author="Microsoft Office User" w:date="2020-08-26T11:24:00Z">
        <w:r w:rsidRPr="002651E8" w:rsidDel="00DC359D">
          <w:delText xml:space="preserve"> à la verticale</w:delText>
        </w:r>
      </w:del>
      <w:r w:rsidRPr="002651E8">
        <w:t xml:space="preserve">, dans le plan frontal et/ou sagittal. </w:t>
      </w:r>
      <w:ins w:id="514" w:author="Microsoft Office User" w:date="2020-04-08T15:45:00Z">
        <w:r w:rsidR="00EF322F">
          <w:t xml:space="preserve">Pour la tâche de verticale visuelle, les participants devront </w:t>
        </w:r>
      </w:ins>
      <w:ins w:id="515" w:author="Microsoft Office User" w:date="2020-04-08T16:16:00Z">
        <w:r w:rsidR="009E1A56">
          <w:t>par exemple tourner</w:t>
        </w:r>
      </w:ins>
      <w:ins w:id="516" w:author="Microsoft Office User" w:date="2020-04-08T16:12:00Z">
        <w:r w:rsidR="0007007D">
          <w:t xml:space="preserve"> </w:t>
        </w:r>
        <w:r w:rsidR="009E1A56">
          <w:t xml:space="preserve">une </w:t>
        </w:r>
      </w:ins>
      <w:ins w:id="517" w:author="Microsoft Office User" w:date="2020-04-08T16:13:00Z">
        <w:r w:rsidR="009E1A56" w:rsidRPr="002651E8">
          <w:t xml:space="preserve">barre lumineuse </w:t>
        </w:r>
        <w:r w:rsidR="009E1A56">
          <w:t xml:space="preserve">affichée sur un écran </w:t>
        </w:r>
      </w:ins>
      <w:ins w:id="518" w:author="Microsoft Office User" w:date="2020-04-08T16:15:00Z">
        <w:r w:rsidR="009E1A56">
          <w:t xml:space="preserve">dans le sens horaire ou anti-horaire </w:t>
        </w:r>
      </w:ins>
      <w:ins w:id="519" w:author="Microsoft Office User" w:date="2020-04-08T16:14:00Z">
        <w:r w:rsidR="009E1A56">
          <w:t>en appuyant sur un bouton ou en manipulant un</w:t>
        </w:r>
      </w:ins>
      <w:ins w:id="520" w:author="Microsoft Office User" w:date="2020-04-08T16:15:00Z">
        <w:r w:rsidR="009E1A56">
          <w:t>e manette</w:t>
        </w:r>
      </w:ins>
      <w:ins w:id="521" w:author="Microsoft Office User" w:date="2020-04-08T16:20:00Z">
        <w:r w:rsidR="009E1A56">
          <w:t xml:space="preserve"> jusqu’à ce que la barre leur paraisse </w:t>
        </w:r>
      </w:ins>
      <w:ins w:id="522" w:author="Microsoft Office User" w:date="2020-04-08T16:21:00Z">
        <w:r w:rsidR="009E1A56">
          <w:t>à la verticale</w:t>
        </w:r>
      </w:ins>
      <w:ins w:id="523" w:author="Microsoft Office User" w:date="2020-04-08T16:17:00Z">
        <w:r w:rsidR="009E1A56">
          <w:t xml:space="preserve">. Nous mesurerons l’écart angulaire </w:t>
        </w:r>
      </w:ins>
      <w:ins w:id="524" w:author="Microsoft Office User" w:date="2020-04-08T16:21:00Z">
        <w:r w:rsidR="009E1A56">
          <w:t xml:space="preserve">entre la direction gravitaire et la celle de la barre ajustée par le participant. </w:t>
        </w:r>
      </w:ins>
      <w:r w:rsidRPr="002651E8">
        <w:t xml:space="preserve">Les figures </w:t>
      </w:r>
      <w:del w:id="525" w:author="Microsoft Office User" w:date="2020-04-08T17:28:00Z">
        <w:r w:rsidRPr="002651E8" w:rsidDel="00070889">
          <w:delText xml:space="preserve">1 </w:delText>
        </w:r>
      </w:del>
      <w:ins w:id="526" w:author="Microsoft Office User" w:date="2020-04-08T17:28:00Z">
        <w:r w:rsidR="00070889">
          <w:t>2</w:t>
        </w:r>
        <w:r w:rsidR="00070889" w:rsidRPr="002651E8">
          <w:t xml:space="preserve"> </w:t>
        </w:r>
      </w:ins>
      <w:r w:rsidRPr="002651E8">
        <w:t xml:space="preserve">et </w:t>
      </w:r>
      <w:del w:id="527" w:author="Microsoft Office User" w:date="2020-04-08T17:28:00Z">
        <w:r w:rsidRPr="002651E8" w:rsidDel="00070889">
          <w:delText xml:space="preserve">2 </w:delText>
        </w:r>
      </w:del>
      <w:ins w:id="528" w:author="Microsoft Office User" w:date="2020-04-08T17:28:00Z">
        <w:r w:rsidR="00070889">
          <w:t>3</w:t>
        </w:r>
        <w:r w:rsidR="00070889" w:rsidRPr="002651E8">
          <w:t xml:space="preserve"> </w:t>
        </w:r>
      </w:ins>
      <w:del w:id="529" w:author="Microsoft Office User" w:date="2020-04-08T18:41:00Z">
        <w:r w:rsidRPr="002651E8" w:rsidDel="007D7713">
          <w:delText xml:space="preserve">décrivent </w:delText>
        </w:r>
      </w:del>
      <w:ins w:id="530" w:author="Microsoft Office User" w:date="2020-04-08T18:41:00Z">
        <w:r w:rsidR="007D7713">
          <w:t>illustrent</w:t>
        </w:r>
        <w:r w:rsidR="007D7713" w:rsidRPr="002651E8">
          <w:t xml:space="preserve"> </w:t>
        </w:r>
      </w:ins>
      <w:r w:rsidRPr="002651E8">
        <w:t>l</w:t>
      </w:r>
      <w:ins w:id="531" w:author="Microsoft Office User" w:date="2020-04-08T18:41:00Z">
        <w:r w:rsidR="007D7713">
          <w:t>es rou</w:t>
        </w:r>
      </w:ins>
      <w:r w:rsidRPr="002651E8">
        <w:t>e</w:t>
      </w:r>
      <w:ins w:id="532" w:author="Microsoft Office User" w:date="2020-08-26T12:05:00Z">
        <w:r w:rsidR="007D7F0D">
          <w:t>s</w:t>
        </w:r>
      </w:ins>
      <w:r w:rsidRPr="002651E8">
        <w:t xml:space="preserve"> </w:t>
      </w:r>
      <w:del w:id="533" w:author="Microsoft Office User" w:date="2020-04-08T18:41:00Z">
        <w:r w:rsidRPr="002651E8" w:rsidDel="007D7713">
          <w:delText xml:space="preserve">matériel </w:delText>
        </w:r>
      </w:del>
      <w:r w:rsidRPr="002651E8">
        <w:t>utilisé</w:t>
      </w:r>
      <w:ins w:id="534" w:author="Microsoft Office User" w:date="2020-04-08T18:41:00Z">
        <w:r w:rsidR="007D7713">
          <w:t>es</w:t>
        </w:r>
      </w:ins>
      <w:r w:rsidRPr="002651E8">
        <w:t xml:space="preserve"> pour </w:t>
      </w:r>
      <w:ins w:id="535" w:author="Microsoft Office User" w:date="2020-04-08T18:41:00Z">
        <w:r w:rsidR="007D7713">
          <w:t xml:space="preserve">mesurer </w:t>
        </w:r>
      </w:ins>
      <w:r w:rsidRPr="002651E8">
        <w:t xml:space="preserve">la verticale posturale dans le plan frontal et sagittal, respectivement. </w:t>
      </w:r>
      <w:ins w:id="536" w:author="Microsoft Office User" w:date="2020-04-08T16:23:00Z">
        <w:r w:rsidR="009E1A56">
          <w:t>Selon le matériel utilisé, l</w:t>
        </w:r>
      </w:ins>
      <w:ins w:id="537" w:author="Microsoft Office User" w:date="2020-04-08T16:22:00Z">
        <w:r w:rsidR="009E1A56">
          <w:t>es participants</w:t>
        </w:r>
      </w:ins>
      <w:ins w:id="538" w:author="Microsoft Office User" w:date="2020-04-08T16:23:00Z">
        <w:r w:rsidR="009E1A56">
          <w:t xml:space="preserve"> seront inclinés dans le plan </w:t>
        </w:r>
        <w:r w:rsidR="009E1A56" w:rsidRPr="002651E8">
          <w:t xml:space="preserve">frontal </w:t>
        </w:r>
        <w:r w:rsidR="009E1A56">
          <w:t>ou</w:t>
        </w:r>
        <w:r w:rsidR="009E1A56" w:rsidRPr="002651E8">
          <w:t xml:space="preserve"> sagittal</w:t>
        </w:r>
      </w:ins>
      <w:ins w:id="539" w:author="Microsoft Office User" w:date="2020-04-08T16:22:00Z">
        <w:r w:rsidR="009E1A56">
          <w:t xml:space="preserve"> </w:t>
        </w:r>
      </w:ins>
      <w:ins w:id="540" w:author="Microsoft Office User" w:date="2020-04-08T16:23:00Z">
        <w:r w:rsidR="009E1A56">
          <w:t xml:space="preserve">et </w:t>
        </w:r>
      </w:ins>
      <w:ins w:id="541" w:author="Microsoft Office User" w:date="2020-04-08T16:22:00Z">
        <w:r w:rsidR="009E1A56">
          <w:t>devront</w:t>
        </w:r>
      </w:ins>
      <w:ins w:id="542" w:author="Microsoft Office User" w:date="2020-04-08T16:25:00Z">
        <w:r w:rsidR="004706F0">
          <w:t xml:space="preserve"> replacer leur corps à</w:t>
        </w:r>
      </w:ins>
      <w:ins w:id="543" w:author="Microsoft Office User" w:date="2020-04-08T16:22:00Z">
        <w:r w:rsidR="009E1A56">
          <w:t xml:space="preserve"> </w:t>
        </w:r>
      </w:ins>
      <w:ins w:id="544" w:author="Microsoft Office User" w:date="2020-04-08T16:25:00Z">
        <w:r w:rsidR="004706F0">
          <w:t xml:space="preserve">la verticale </w:t>
        </w:r>
      </w:ins>
      <w:ins w:id="545" w:author="Microsoft Office User" w:date="2020-04-08T16:27:00Z">
        <w:r w:rsidR="004706F0">
          <w:t>via des indications</w:t>
        </w:r>
      </w:ins>
      <w:ins w:id="546" w:author="Microsoft Office User" w:date="2020-04-08T16:26:00Z">
        <w:r w:rsidR="004706F0">
          <w:t xml:space="preserve"> verbale</w:t>
        </w:r>
      </w:ins>
      <w:ins w:id="547" w:author="Microsoft Office User" w:date="2020-04-08T16:27:00Z">
        <w:r w:rsidR="004706F0">
          <w:t xml:space="preserve">s </w:t>
        </w:r>
      </w:ins>
      <w:ins w:id="548" w:author="Marc" w:date="2020-04-08T19:05:00Z">
        <w:r w:rsidR="00C921EA">
          <w:t xml:space="preserve">données </w:t>
        </w:r>
      </w:ins>
      <w:ins w:id="549" w:author="Microsoft Office User" w:date="2020-04-08T16:26:00Z">
        <w:r w:rsidR="004706F0">
          <w:t>à l’expér</w:t>
        </w:r>
      </w:ins>
      <w:ins w:id="550" w:author="Microsoft Office User" w:date="2020-04-08T16:27:00Z">
        <w:r w:rsidR="004706F0">
          <w:t xml:space="preserve">imentateur. </w:t>
        </w:r>
      </w:ins>
      <w:ins w:id="551" w:author="Microsoft Office User" w:date="2020-04-08T16:28:00Z">
        <w:r w:rsidR="004706F0">
          <w:t xml:space="preserve">Nous mesurerons l’écart angulaire entre la direction gravitaire et celle du corps une </w:t>
        </w:r>
      </w:ins>
      <w:ins w:id="552" w:author="Microsoft Office User" w:date="2020-04-08T16:29:00Z">
        <w:r w:rsidR="004706F0">
          <w:t>fois ajustée par le participant</w:t>
        </w:r>
      </w:ins>
      <w:ins w:id="553" w:author="Microsoft Office User" w:date="2020-04-10T16:37:00Z">
        <w:r w:rsidR="00D07A3A">
          <w:t xml:space="preserve"> </w:t>
        </w:r>
        <w:del w:id="554" w:author="Marc" w:date="2020-04-10T18:08:00Z">
          <w:r w:rsidR="00D07A3A" w:rsidDel="00394865">
            <w:delText xml:space="preserve">… </w:delText>
          </w:r>
          <w:r w:rsidR="00D07A3A" w:rsidRPr="00D07A3A" w:rsidDel="00394865">
            <w:rPr>
              <w:highlight w:val="yellow"/>
              <w:rPrChange w:id="555" w:author="Microsoft Office User" w:date="2020-04-10T16:37:00Z">
                <w:rPr/>
              </w:rPrChange>
            </w:rPr>
            <w:delText>comment</w:delText>
          </w:r>
        </w:del>
      </w:ins>
      <w:ins w:id="556" w:author="Marc" w:date="2020-04-10T18:08:00Z">
        <w:r w:rsidR="00394865">
          <w:t>à l’aide d’un inclinomètre</w:t>
        </w:r>
      </w:ins>
      <w:ins w:id="557" w:author="Microsoft Office User" w:date="2020-04-10T16:37:00Z">
        <w:del w:id="558" w:author="Marc" w:date="2020-04-10T18:08:00Z">
          <w:r w:rsidR="00D07A3A" w:rsidRPr="00D07A3A" w:rsidDel="00394865">
            <w:rPr>
              <w:highlight w:val="yellow"/>
              <w:rPrChange w:id="559" w:author="Microsoft Office User" w:date="2020-04-10T16:37:00Z">
                <w:rPr/>
              </w:rPrChange>
            </w:rPr>
            <w:delText> ?</w:delText>
          </w:r>
        </w:del>
      </w:ins>
      <w:ins w:id="560" w:author="Microsoft Office User" w:date="2020-04-08T16:29:00Z">
        <w:r w:rsidR="004706F0">
          <w:t>.</w:t>
        </w:r>
      </w:ins>
      <w:ins w:id="561" w:author="Microsoft Office User" w:date="2020-04-08T17:51:00Z">
        <w:r w:rsidR="00CA574A">
          <w:t xml:space="preserve"> </w:t>
        </w:r>
      </w:ins>
      <w:ins w:id="562" w:author="Microsoft Office User" w:date="2020-04-09T11:24:00Z">
        <w:r w:rsidR="00473CE8">
          <w:t>C</w:t>
        </w:r>
      </w:ins>
      <w:ins w:id="563" w:author="Microsoft Office User" w:date="2020-04-09T11:25:00Z">
        <w:r w:rsidR="00473CE8">
          <w:t xml:space="preserve">ette tâche peut induire un inconfort chez certains sujets. </w:t>
        </w:r>
      </w:ins>
      <w:ins w:id="564" w:author="Microsoft Office User" w:date="2020-04-09T11:26:00Z">
        <w:r w:rsidR="00473CE8">
          <w:t xml:space="preserve">Dans ce cas, l’étude sera arrêtée immédiatement. </w:t>
        </w:r>
      </w:ins>
      <w:ins w:id="565" w:author="Microsoft Office User" w:date="2020-04-09T11:25:00Z">
        <w:r w:rsidR="00473CE8">
          <w:t xml:space="preserve">Comme cela est clairement explicité dans le consentement, </w:t>
        </w:r>
        <w:r w:rsidR="00473CE8" w:rsidRPr="00BD3F1B">
          <w:t xml:space="preserve">les participants sont </w:t>
        </w:r>
      </w:ins>
      <w:ins w:id="566" w:author="Microsoft Office User" w:date="2020-04-09T11:27:00Z">
        <w:r w:rsidR="00473CE8">
          <w:t xml:space="preserve">en effet </w:t>
        </w:r>
      </w:ins>
      <w:ins w:id="567" w:author="Microsoft Office User" w:date="2020-04-09T11:25:00Z">
        <w:r w:rsidR="00473CE8" w:rsidRPr="00BD3F1B">
          <w:t>libres d’arrêter l’étude à tout moment</w:t>
        </w:r>
        <w:r w:rsidR="00473CE8">
          <w:t xml:space="preserve"> s’il</w:t>
        </w:r>
      </w:ins>
      <w:ins w:id="568" w:author="Microsoft Office User" w:date="2020-08-26T11:31:00Z">
        <w:r w:rsidR="00DC359D">
          <w:t>s</w:t>
        </w:r>
      </w:ins>
      <w:ins w:id="569" w:author="Microsoft Office User" w:date="2020-04-09T11:25:00Z">
        <w:r w:rsidR="00473CE8">
          <w:t xml:space="preserve"> le demande</w:t>
        </w:r>
      </w:ins>
      <w:ins w:id="570" w:author="Microsoft Office User" w:date="2020-08-26T11:31:00Z">
        <w:r w:rsidR="00DC359D">
          <w:t>nt</w:t>
        </w:r>
      </w:ins>
      <w:ins w:id="571" w:author="Microsoft Office User" w:date="2020-04-09T11:25:00Z">
        <w:r w:rsidR="00473CE8">
          <w:t xml:space="preserve"> ou à la moindre gêne ressentie (sensation désagréable, inconfort, vertige</w:t>
        </w:r>
        <w:r w:rsidR="00473CE8" w:rsidRPr="00D94F2B">
          <w:t>...</w:t>
        </w:r>
      </w:ins>
      <w:ins w:id="572" w:author="Microsoft Office User" w:date="2020-04-09T11:27:00Z">
        <w:r w:rsidR="00473CE8">
          <w:t>)</w:t>
        </w:r>
      </w:ins>
      <w:ins w:id="573" w:author="Microsoft Office User" w:date="2020-04-09T11:25:00Z">
        <w:r w:rsidR="00473CE8" w:rsidRPr="00D94F2B">
          <w:t>.</w:t>
        </w:r>
        <w:r w:rsidR="00473CE8">
          <w:t xml:space="preserve"> </w:t>
        </w:r>
      </w:ins>
      <w:ins w:id="574" w:author="Microsoft Office User" w:date="2020-04-09T11:20:00Z">
        <w:r w:rsidR="00473CE8">
          <w:t xml:space="preserve">Enfin, nous </w:t>
        </w:r>
      </w:ins>
      <w:ins w:id="575" w:author="Microsoft Office User" w:date="2020-04-09T11:22:00Z">
        <w:r w:rsidR="00473CE8">
          <w:t>savons que la représentation de la vertical</w:t>
        </w:r>
        <w:del w:id="576" w:author="Remi" w:date="2020-08-27T13:40:00Z">
          <w:r w:rsidR="00473CE8" w:rsidDel="009F1AEB">
            <w:delText>ité</w:delText>
          </w:r>
        </w:del>
      </w:ins>
      <w:ins w:id="577" w:author="Remi" w:date="2020-08-27T13:40:00Z">
        <w:r w:rsidR="009F1AEB">
          <w:t>e gravitaire</w:t>
        </w:r>
      </w:ins>
      <w:ins w:id="578" w:author="Microsoft Office User" w:date="2020-04-09T11:22:00Z">
        <w:r w:rsidR="00473CE8">
          <w:t xml:space="preserve"> a un effet sur le contrôle postural. </w:t>
        </w:r>
      </w:ins>
      <w:ins w:id="579" w:author="Microsoft Office User" w:date="2020-04-09T11:27:00Z">
        <w:r w:rsidR="00473CE8">
          <w:t>Alors, s</w:t>
        </w:r>
      </w:ins>
      <w:ins w:id="580" w:author="Microsoft Office User" w:date="2020-04-09T11:20:00Z">
        <w:r w:rsidR="00473CE8">
          <w:t>i l’adaptation prismatique influence la perception de la vertical</w:t>
        </w:r>
        <w:del w:id="581" w:author="Remi" w:date="2020-08-27T13:41:00Z">
          <w:r w:rsidR="00473CE8" w:rsidDel="009F1AEB">
            <w:delText>ité</w:delText>
          </w:r>
        </w:del>
      </w:ins>
      <w:ins w:id="582" w:author="Remi" w:date="2020-08-27T13:41:00Z">
        <w:r w:rsidR="009F1AEB">
          <w:t>e gravitaire</w:t>
        </w:r>
      </w:ins>
      <w:ins w:id="583" w:author="Microsoft Office User" w:date="2020-04-09T11:20:00Z">
        <w:r w:rsidR="00473CE8">
          <w:t>, nous devrions également observer des changements posturaux</w:t>
        </w:r>
      </w:ins>
      <w:ins w:id="584" w:author="Microsoft Office User" w:date="2020-04-09T11:23:00Z">
        <w:r w:rsidR="00473CE8">
          <w:t xml:space="preserve">. C’est pourquoi, nous </w:t>
        </w:r>
      </w:ins>
      <w:ins w:id="585" w:author="Microsoft Office User" w:date="2020-04-09T11:22:00Z">
        <w:r w:rsidR="00473CE8">
          <w:t xml:space="preserve">prévoyons </w:t>
        </w:r>
      </w:ins>
      <w:ins w:id="586" w:author="Microsoft Office User" w:date="2020-04-09T11:23:00Z">
        <w:r w:rsidR="00473CE8">
          <w:t>aussi</w:t>
        </w:r>
      </w:ins>
      <w:ins w:id="587" w:author="Microsoft Office User" w:date="2020-04-09T11:22:00Z">
        <w:r w:rsidR="00473CE8">
          <w:t xml:space="preserve"> </w:t>
        </w:r>
      </w:ins>
      <w:del w:id="588" w:author="Microsoft Office User" w:date="2020-04-09T11:23:00Z">
        <w:r w:rsidRPr="002651E8" w:rsidDel="00473CE8">
          <w:delText xml:space="preserve">Il sera aussi possible </w:delText>
        </w:r>
      </w:del>
      <w:commentRangeStart w:id="589"/>
      <w:r w:rsidRPr="002651E8">
        <w:t xml:space="preserve">d’enregistrer </w:t>
      </w:r>
      <w:del w:id="590" w:author="Microsoft Office User" w:date="2020-04-09T11:23:00Z">
        <w:r w:rsidRPr="002651E8" w:rsidDel="00473CE8">
          <w:delText xml:space="preserve">des </w:delText>
        </w:r>
      </w:del>
      <w:ins w:id="591" w:author="Microsoft Office User" w:date="2020-04-09T11:23:00Z">
        <w:r w:rsidR="00473CE8">
          <w:t>l</w:t>
        </w:r>
        <w:r w:rsidR="00473CE8" w:rsidRPr="002651E8">
          <w:t xml:space="preserve">es </w:t>
        </w:r>
      </w:ins>
      <w:r w:rsidRPr="002651E8">
        <w:t>indices de stabilisation et d’asymétrie posturale du participant en station debout (posturographie) ou encore de mesurer l’inclinaison de la tête et du tronc en 3D à l’aide de capteurs inertiels (Système XSens©).</w:t>
      </w:r>
      <w:ins w:id="592" w:author="Marc" w:date="2020-04-08T19:39:00Z">
        <w:r w:rsidR="00004B1A">
          <w:t xml:space="preserve"> </w:t>
        </w:r>
      </w:ins>
      <w:ins w:id="593" w:author="Microsoft Office User" w:date="2020-04-09T12:02:00Z">
        <w:r w:rsidR="00FE2F81">
          <w:t>Le test de posturographie consistera</w:t>
        </w:r>
      </w:ins>
      <w:ins w:id="594" w:author="Microsoft Office User" w:date="2020-04-09T11:23:00Z">
        <w:r w:rsidR="00473CE8">
          <w:t xml:space="preserve"> pour le participant </w:t>
        </w:r>
      </w:ins>
      <w:ins w:id="595" w:author="Microsoft Office User" w:date="2020-04-09T12:02:00Z">
        <w:r w:rsidR="00FE2F81">
          <w:t>à</w:t>
        </w:r>
      </w:ins>
      <w:ins w:id="596" w:author="Microsoft Office User" w:date="2020-04-09T11:23:00Z">
        <w:r w:rsidR="00473CE8">
          <w:t xml:space="preserve"> </w:t>
        </w:r>
      </w:ins>
      <w:ins w:id="597" w:author="Marc" w:date="2020-04-10T18:12:00Z">
        <w:r w:rsidR="003C2B4A">
          <w:t xml:space="preserve">simplement </w:t>
        </w:r>
      </w:ins>
      <w:ins w:id="598" w:author="Microsoft Office User" w:date="2020-04-09T12:02:00Z">
        <w:r w:rsidR="00FE2F81">
          <w:t xml:space="preserve">se </w:t>
        </w:r>
        <w:del w:id="599" w:author="Marc" w:date="2020-04-10T18:12:00Z">
          <w:r w:rsidR="00FE2F81" w:rsidDel="003C2B4A">
            <w:delText xml:space="preserve">placer </w:delText>
          </w:r>
        </w:del>
      </w:ins>
      <w:ins w:id="600" w:author="Marc" w:date="2020-04-10T18:12:00Z">
        <w:r w:rsidR="003C2B4A">
          <w:t xml:space="preserve">tenir </w:t>
        </w:r>
      </w:ins>
      <w:ins w:id="601" w:author="Microsoft Office User" w:date="2020-04-09T12:02:00Z">
        <w:r w:rsidR="00FE2F81">
          <w:t>debou</w:t>
        </w:r>
      </w:ins>
      <w:ins w:id="602" w:author="Marc" w:date="2020-04-10T18:20:00Z">
        <w:r w:rsidR="0075331E">
          <w:t xml:space="preserve">t, habillé en chaussette, </w:t>
        </w:r>
      </w:ins>
      <w:ins w:id="603" w:author="Microsoft Office User" w:date="2020-08-26T11:27:00Z">
        <w:r w:rsidR="00DC359D">
          <w:t xml:space="preserve">sur une </w:t>
        </w:r>
      </w:ins>
      <w:ins w:id="604" w:author="Marc" w:date="2020-04-10T18:21:00Z">
        <w:r w:rsidR="0075331E">
          <w:t>plateforme équipée de jauges (une balance en quelque sorte). Plusieurs essais de 30 secondes seront réalisés, les yeux ouverts ou fermés.</w:t>
        </w:r>
      </w:ins>
      <w:ins w:id="605" w:author="Microsoft Office User" w:date="2020-04-09T12:02:00Z">
        <w:del w:id="606" w:author="Marc" w:date="2020-04-10T18:20:00Z">
          <w:r w:rsidR="00FE2F81" w:rsidDel="0075331E">
            <w:delText>t</w:delText>
          </w:r>
        </w:del>
      </w:ins>
      <w:ins w:id="607" w:author="Marc" w:date="2020-04-10T18:17:00Z">
        <w:r w:rsidR="0075331E">
          <w:t xml:space="preserve"> C</w:t>
        </w:r>
      </w:ins>
      <w:ins w:id="608" w:author="Marc" w:date="2020-04-10T18:22:00Z">
        <w:r w:rsidR="0075331E">
          <w:t xml:space="preserve">e test </w:t>
        </w:r>
      </w:ins>
      <w:ins w:id="609" w:author="Microsoft Office User" w:date="2020-04-09T12:02:00Z">
        <w:del w:id="610" w:author="Marc" w:date="2020-04-10T18:22:00Z">
          <w:r w:rsidR="00FE2F81" w:rsidDel="0075331E">
            <w:delText xml:space="preserve"> sur une</w:delText>
          </w:r>
        </w:del>
        <w:del w:id="611" w:author="Marc" w:date="2020-04-10T18:21:00Z">
          <w:r w:rsidR="00FE2F81" w:rsidDel="0075331E">
            <w:delText xml:space="preserve"> plateforme</w:delText>
          </w:r>
        </w:del>
      </w:ins>
      <w:ins w:id="612" w:author="Microsoft Office User" w:date="2020-04-09T12:08:00Z">
        <w:del w:id="613" w:author="Marc" w:date="2020-04-10T18:12:00Z">
          <w:r w:rsidR="00FE2F81" w:rsidDel="003C2B4A">
            <w:delText xml:space="preserve"> …. (A compléter!) </w:delText>
          </w:r>
        </w:del>
        <w:del w:id="614" w:author="Marc" w:date="2020-04-10T18:22:00Z">
          <w:r w:rsidR="00FE2F81" w:rsidDel="0075331E">
            <w:delText>pendant</w:delText>
          </w:r>
        </w:del>
        <w:del w:id="615" w:author="Marc" w:date="2020-04-10T18:17:00Z">
          <w:r w:rsidR="00FE2F81" w:rsidDel="003C2B4A">
            <w:delText xml:space="preserve"> </w:delText>
          </w:r>
        </w:del>
        <w:del w:id="616" w:author="Marc" w:date="2020-04-10T18:11:00Z">
          <w:r w:rsidR="00FE2F81" w:rsidDel="003C2B4A">
            <w:delText>x</w:delText>
          </w:r>
        </w:del>
        <w:del w:id="617" w:author="Marc" w:date="2020-04-10T18:15:00Z">
          <w:r w:rsidR="00FE2F81" w:rsidDel="003C2B4A">
            <w:delText xml:space="preserve"> min</w:delText>
          </w:r>
        </w:del>
      </w:ins>
      <w:ins w:id="618" w:author="Microsoft Office User" w:date="2020-04-09T12:09:00Z">
        <w:del w:id="619" w:author="Marc" w:date="2020-04-10T18:22:00Z">
          <w:r w:rsidR="00FE2F81" w:rsidDel="0075331E">
            <w:delText xml:space="preserve">. </w:delText>
          </w:r>
        </w:del>
      </w:ins>
      <w:ins w:id="620" w:author="Microsoft Office User" w:date="2020-04-09T12:02:00Z">
        <w:del w:id="621" w:author="Marc" w:date="2020-04-10T18:22:00Z">
          <w:r w:rsidR="00FE2F81" w:rsidDel="0075331E">
            <w:delText xml:space="preserve"> </w:delText>
          </w:r>
        </w:del>
      </w:ins>
      <w:ins w:id="622" w:author="Microsoft Office User" w:date="2020-04-09T12:03:00Z">
        <w:del w:id="623" w:author="Marc" w:date="2020-04-10T18:22:00Z">
          <w:r w:rsidR="00FE2F81" w:rsidDel="0075331E">
            <w:delText xml:space="preserve">Il </w:delText>
          </w:r>
        </w:del>
        <w:r w:rsidR="00FE2F81">
          <w:t xml:space="preserve">permettra de mesurer </w:t>
        </w:r>
      </w:ins>
      <w:ins w:id="624" w:author="Microsoft Office User" w:date="2020-04-09T12:07:00Z">
        <w:r w:rsidR="00FE2F81">
          <w:t xml:space="preserve">le centre de masse du participant en enregistrant </w:t>
        </w:r>
      </w:ins>
      <w:ins w:id="625" w:author="Microsoft Office User" w:date="2020-04-09T12:06:00Z">
        <w:r w:rsidR="00FE2F81">
          <w:t>la distribution du poids du corps sur chaque pied</w:t>
        </w:r>
      </w:ins>
      <w:ins w:id="626" w:author="Microsoft Office User" w:date="2020-04-09T12:07:00Z">
        <w:r w:rsidR="00FE2F81">
          <w:t>.</w:t>
        </w:r>
      </w:ins>
      <w:ins w:id="627" w:author="Marc" w:date="2020-04-08T19:39:00Z">
        <w:del w:id="628" w:author="Microsoft Office User" w:date="2020-04-09T11:18:00Z">
          <w:r w:rsidR="00004B1A" w:rsidDel="00473CE8">
            <w:delText>Etant</w:delText>
          </w:r>
        </w:del>
        <w:del w:id="629" w:author="Microsoft Office User" w:date="2020-04-09T11:20:00Z">
          <w:r w:rsidR="00004B1A" w:rsidDel="00473CE8">
            <w:delText xml:space="preserve"> donné que</w:delText>
          </w:r>
        </w:del>
      </w:ins>
      <w:ins w:id="630" w:author="Marc" w:date="2020-04-08T19:34:00Z">
        <w:del w:id="631" w:author="Microsoft Office User" w:date="2020-04-09T11:20:00Z">
          <w:r w:rsidR="00004B1A" w:rsidDel="00473CE8">
            <w:delText xml:space="preserve"> </w:delText>
          </w:r>
        </w:del>
      </w:ins>
      <w:ins w:id="632" w:author="Marc" w:date="2020-04-08T19:38:00Z">
        <w:del w:id="633" w:author="Microsoft Office User" w:date="2020-04-09T11:20:00Z">
          <w:r w:rsidR="00004B1A" w:rsidDel="00473CE8">
            <w:delText>le</w:delText>
          </w:r>
        </w:del>
      </w:ins>
      <w:ins w:id="634" w:author="Marc" w:date="2020-04-08T19:35:00Z">
        <w:del w:id="635" w:author="Microsoft Office User" w:date="2020-04-09T11:20:00Z">
          <w:r w:rsidR="00004B1A" w:rsidDel="00473CE8">
            <w:delText xml:space="preserve"> </w:delText>
          </w:r>
        </w:del>
      </w:ins>
      <w:ins w:id="636" w:author="Marc" w:date="2020-04-08T19:34:00Z">
        <w:del w:id="637" w:author="Microsoft Office User" w:date="2020-04-09T11:20:00Z">
          <w:r w:rsidR="00004B1A" w:rsidDel="00473CE8">
            <w:delText>contr</w:delText>
          </w:r>
        </w:del>
      </w:ins>
      <w:ins w:id="638" w:author="Marc" w:date="2020-04-08T19:35:00Z">
        <w:del w:id="639" w:author="Microsoft Office User" w:date="2020-04-09T11:20:00Z">
          <w:r w:rsidR="00004B1A" w:rsidDel="00473CE8">
            <w:delText>ôle postural</w:delText>
          </w:r>
        </w:del>
        <w:del w:id="640" w:author="Microsoft Office User" w:date="2020-04-09T11:19:00Z">
          <w:r w:rsidR="00004B1A" w:rsidDel="00473CE8">
            <w:delText xml:space="preserve"> reflète</w:delText>
          </w:r>
        </w:del>
      </w:ins>
      <w:ins w:id="641" w:author="Marc" w:date="2020-04-08T19:36:00Z">
        <w:del w:id="642" w:author="Microsoft Office User" w:date="2020-04-09T11:19:00Z">
          <w:r w:rsidR="00004B1A" w:rsidDel="00473CE8">
            <w:delText xml:space="preserve"> </w:delText>
          </w:r>
        </w:del>
      </w:ins>
      <w:ins w:id="643" w:author="Marc" w:date="2020-04-08T19:39:00Z">
        <w:del w:id="644" w:author="Microsoft Office User" w:date="2020-04-09T11:19:00Z">
          <w:r w:rsidR="00004B1A" w:rsidDel="00473CE8">
            <w:delText>une</w:delText>
          </w:r>
        </w:del>
      </w:ins>
      <w:ins w:id="645" w:author="Marc" w:date="2020-04-08T19:36:00Z">
        <w:del w:id="646" w:author="Microsoft Office User" w:date="2020-04-09T11:19:00Z">
          <w:r w:rsidR="00004B1A" w:rsidDel="00473CE8">
            <w:delText xml:space="preserve"> représentation implicite de la verticalité</w:delText>
          </w:r>
        </w:del>
      </w:ins>
      <w:ins w:id="647" w:author="Marc" w:date="2020-04-08T19:35:00Z">
        <w:del w:id="648" w:author="Microsoft Office User" w:date="2020-04-09T11:20:00Z">
          <w:r w:rsidR="00004B1A" w:rsidDel="00473CE8">
            <w:delText xml:space="preserve">, </w:delText>
          </w:r>
        </w:del>
      </w:ins>
      <w:ins w:id="649" w:author="Marc" w:date="2020-04-08T19:37:00Z">
        <w:del w:id="650" w:author="Microsoft Office User" w:date="2020-04-09T11:20:00Z">
          <w:r w:rsidR="00004B1A" w:rsidDel="00473CE8">
            <w:delText>si l</w:delText>
          </w:r>
        </w:del>
      </w:ins>
      <w:ins w:id="651" w:author="Marc" w:date="2020-04-08T19:38:00Z">
        <w:del w:id="652" w:author="Microsoft Office User" w:date="2020-04-09T11:20:00Z">
          <w:r w:rsidR="00004B1A" w:rsidDel="00473CE8">
            <w:delText xml:space="preserve">’adaptation prismatique </w:delText>
          </w:r>
        </w:del>
        <w:del w:id="653" w:author="Microsoft Office User" w:date="2020-04-09T11:19:00Z">
          <w:r w:rsidR="00004B1A" w:rsidDel="00473CE8">
            <w:delText>agit sur</w:delText>
          </w:r>
        </w:del>
        <w:del w:id="654" w:author="Microsoft Office User" w:date="2020-04-09T11:20:00Z">
          <w:r w:rsidR="00004B1A" w:rsidDel="00473CE8">
            <w:delText xml:space="preserve"> la perception de la verticalité, alors nous devrions observer des </w:delText>
          </w:r>
        </w:del>
      </w:ins>
      <w:ins w:id="655" w:author="Marc" w:date="2020-04-08T19:37:00Z">
        <w:del w:id="656" w:author="Microsoft Office User" w:date="2020-04-09T11:20:00Z">
          <w:r w:rsidR="00004B1A" w:rsidDel="00473CE8">
            <w:delText xml:space="preserve">changements </w:delText>
          </w:r>
        </w:del>
      </w:ins>
      <w:ins w:id="657" w:author="Marc" w:date="2020-04-08T19:38:00Z">
        <w:del w:id="658" w:author="Microsoft Office User" w:date="2020-04-09T11:20:00Z">
          <w:r w:rsidR="00004B1A" w:rsidDel="00473CE8">
            <w:delText>posturaux</w:delText>
          </w:r>
        </w:del>
      </w:ins>
      <w:ins w:id="659" w:author="Microsoft Office User" w:date="2020-04-09T12:09:00Z">
        <w:r w:rsidR="00FE2F81">
          <w:t xml:space="preserve"> </w:t>
        </w:r>
      </w:ins>
      <w:ins w:id="660" w:author="Microsoft Office User" w:date="2020-04-09T12:12:00Z">
        <w:del w:id="661" w:author="Marc" w:date="2020-04-10T18:22:00Z">
          <w:r w:rsidR="00FE2F81" w:rsidDel="0075331E">
            <w:delText>Idem pour l</w:delText>
          </w:r>
        </w:del>
      </w:ins>
      <w:ins w:id="662" w:author="Microsoft Office User" w:date="2020-04-09T12:09:00Z">
        <w:del w:id="663" w:author="Marc" w:date="2020-04-10T18:22:00Z">
          <w:r w:rsidR="00FE2F81" w:rsidDel="0075331E">
            <w:delText>es</w:delText>
          </w:r>
        </w:del>
      </w:ins>
      <w:ins w:id="664" w:author="Marc" w:date="2020-04-10T18:22:00Z">
        <w:r w:rsidR="0075331E">
          <w:t>Les capteurs</w:t>
        </w:r>
      </w:ins>
      <w:ins w:id="665" w:author="Microsoft Office User" w:date="2020-04-09T12:09:00Z">
        <w:r w:rsidR="00FE2F81">
          <w:t xml:space="preserve"> </w:t>
        </w:r>
        <w:del w:id="666" w:author="Marc" w:date="2020-04-10T18:22:00Z">
          <w:r w:rsidR="00FE2F81" w:rsidDel="0075331E">
            <w:delText>c</w:delText>
          </w:r>
          <w:r w:rsidR="00FE2F81" w:rsidRPr="002651E8" w:rsidDel="0075331E">
            <w:delText xml:space="preserve">apteurs </w:delText>
          </w:r>
        </w:del>
        <w:r w:rsidR="00FE2F81" w:rsidRPr="002651E8">
          <w:t>inertiels</w:t>
        </w:r>
        <w:r w:rsidR="00FE2F81">
          <w:t xml:space="preserve"> </w:t>
        </w:r>
      </w:ins>
      <w:ins w:id="667" w:author="Marc" w:date="2020-04-10T18:22:00Z">
        <w:r w:rsidR="0075331E">
          <w:t>sont des capteurs sans fil (« </w:t>
        </w:r>
      </w:ins>
      <w:ins w:id="668" w:author="Marc" w:date="2020-04-10T18:23:00Z">
        <w:r w:rsidR="0075331E">
          <w:t>Bluetooth</w:t>
        </w:r>
      </w:ins>
      <w:ins w:id="669" w:author="Marc" w:date="2020-04-10T18:22:00Z">
        <w:r w:rsidR="0075331E">
          <w:t xml:space="preserve"> ») </w:t>
        </w:r>
      </w:ins>
      <w:ins w:id="670" w:author="Marc" w:date="2020-04-10T18:23:00Z">
        <w:r w:rsidR="0075331E">
          <w:t>placés sur la tête, le tronc, et le bassin</w:t>
        </w:r>
      </w:ins>
      <w:ins w:id="671" w:author="Microsoft Office User" w:date="2020-08-26T11:28:00Z">
        <w:r w:rsidR="00DC359D">
          <w:t>. L</w:t>
        </w:r>
      </w:ins>
      <w:ins w:id="672" w:author="Marc" w:date="2020-04-10T18:23:00Z">
        <w:del w:id="673" w:author="Microsoft Office User" w:date="2020-08-26T11:28:00Z">
          <w:r w:rsidR="0075331E" w:rsidDel="00DC359D">
            <w:delText xml:space="preserve"> (l</w:delText>
          </w:r>
        </w:del>
        <w:r w:rsidR="0075331E">
          <w:t>e participant reste habillé</w:t>
        </w:r>
        <w:del w:id="674" w:author="Microsoft Office User" w:date="2020-08-26T11:28:00Z">
          <w:r w:rsidR="0075331E" w:rsidDel="00DC359D">
            <w:delText>)</w:delText>
          </w:r>
        </w:del>
        <w:r w:rsidR="0075331E">
          <w:t>.</w:t>
        </w:r>
      </w:ins>
      <w:ins w:id="675" w:author="Marc" w:date="2020-04-10T18:24:00Z">
        <w:r w:rsidR="0075331E">
          <w:t xml:space="preserve"> Un logiciel enregistre </w:t>
        </w:r>
        <w:del w:id="676" w:author="Microsoft Office User" w:date="2020-08-26T11:28:00Z">
          <w:r w:rsidR="0075331E" w:rsidDel="00DC359D">
            <w:delText xml:space="preserve">alors </w:delText>
          </w:r>
        </w:del>
        <w:r w:rsidR="0075331E">
          <w:t xml:space="preserve">à distance l’orientation de ces segments corporels. Cette approche </w:t>
        </w:r>
        <w:del w:id="677" w:author="Microsoft Office User" w:date="2020-08-26T11:29:00Z">
          <w:r w:rsidR="0075331E" w:rsidDel="00DC359D">
            <w:delText>est plus « fine » que la posturographie puisqu’elle</w:delText>
          </w:r>
        </w:del>
      </w:ins>
      <w:ins w:id="678" w:author="Microsoft Office User" w:date="2020-08-26T11:29:00Z">
        <w:r w:rsidR="00DC359D">
          <w:t>présente l’avantage de mesurer</w:t>
        </w:r>
      </w:ins>
      <w:ins w:id="679" w:author="Marc" w:date="2020-04-10T18:24:00Z">
        <w:del w:id="680" w:author="Microsoft Office User" w:date="2020-08-26T11:29:00Z">
          <w:r w:rsidR="0075331E" w:rsidDel="00DC359D">
            <w:delText xml:space="preserve"> </w:delText>
          </w:r>
        </w:del>
      </w:ins>
      <w:ins w:id="681" w:author="Marc" w:date="2020-04-10T18:25:00Z">
        <w:del w:id="682" w:author="Microsoft Office User" w:date="2020-08-26T11:29:00Z">
          <w:r w:rsidR="0075331E" w:rsidDel="00DC359D">
            <w:delText>prend davantage en compte</w:delText>
          </w:r>
        </w:del>
        <w:r w:rsidR="0075331E">
          <w:t xml:space="preserve"> la complexité anatomique du contrôle postural.</w:t>
        </w:r>
      </w:ins>
      <w:ins w:id="683" w:author="Microsoft Office User" w:date="2020-04-09T12:12:00Z">
        <w:del w:id="684" w:author="Marc" w:date="2020-04-10T18:22:00Z">
          <w:r w:rsidR="00FE2F81" w:rsidDel="0075331E">
            <w:delText>…à compléter.</w:delText>
          </w:r>
        </w:del>
      </w:ins>
      <w:ins w:id="685" w:author="Marc" w:date="2020-04-08T19:39:00Z">
        <w:del w:id="686" w:author="Microsoft Office User" w:date="2020-04-09T12:09:00Z">
          <w:r w:rsidR="00004B1A" w:rsidDel="00FE2F81">
            <w:delText xml:space="preserve"> </w:delText>
          </w:r>
        </w:del>
      </w:ins>
    </w:p>
    <w:p w14:paraId="157A4B22" w14:textId="520FD407" w:rsidR="002651E8" w:rsidRPr="002651E8" w:rsidRDefault="00004B1A" w:rsidP="002651E8">
      <w:ins w:id="687" w:author="Marc" w:date="2020-04-08T19:39:00Z">
        <w:del w:id="688" w:author="Microsoft Office User" w:date="2020-04-09T11:23:00Z">
          <w:r w:rsidDel="00473CE8">
            <w:delText>grâce</w:delText>
          </w:r>
        </w:del>
        <w:del w:id="689" w:author="Microsoft Office User" w:date="2020-04-09T11:20:00Z">
          <w:r w:rsidDel="00473CE8">
            <w:delText xml:space="preserve"> à ces outils</w:delText>
          </w:r>
        </w:del>
      </w:ins>
      <w:ins w:id="690" w:author="Marc" w:date="2020-04-08T19:38:00Z">
        <w:del w:id="691" w:author="Microsoft Office User" w:date="2020-04-09T11:23:00Z">
          <w:r w:rsidDel="00473CE8">
            <w:delText>.</w:delText>
          </w:r>
        </w:del>
      </w:ins>
      <w:ins w:id="692" w:author="Marc" w:date="2020-04-08T19:37:00Z">
        <w:del w:id="693" w:author="Microsoft Office User" w:date="2020-04-09T11:23:00Z">
          <w:r w:rsidDel="00473CE8">
            <w:delText xml:space="preserve"> </w:delText>
          </w:r>
        </w:del>
      </w:ins>
      <w:del w:id="694" w:author="Microsoft Office User" w:date="2020-04-09T11:23:00Z">
        <w:r w:rsidR="002651E8" w:rsidRPr="002651E8" w:rsidDel="00473CE8">
          <w:delText xml:space="preserve"> </w:delText>
        </w:r>
        <w:commentRangeEnd w:id="589"/>
        <w:r w:rsidR="00A94999" w:rsidDel="00473CE8">
          <w:rPr>
            <w:rStyle w:val="Marquedecommentaire"/>
            <w:lang w:val="x-none"/>
          </w:rPr>
          <w:commentReference w:id="589"/>
        </w:r>
      </w:del>
      <w:r w:rsidR="002651E8" w:rsidRPr="002651E8">
        <w:t>Cette phase pré-test ne devra pas durer plus de 25 minutes afin de ne pas fatiguer le participant. Parmi le panel de tâches spatiales possibles, deux tâches seront généralement proposées aux participants (4 tâches au maximum). Des études pilotes nous permettront d’ajuster le nombre d’essais optimal pour chaque tâche afin de respecter cette contrainte temporelle.</w:t>
      </w:r>
    </w:p>
    <w:p w14:paraId="0FA11027" w14:textId="16575D0A" w:rsidR="002651E8" w:rsidRPr="002651E8" w:rsidDel="004706F0" w:rsidRDefault="002651E8" w:rsidP="002651E8">
      <w:pPr>
        <w:rPr>
          <w:del w:id="695" w:author="Microsoft Office User" w:date="2020-04-08T16:33:00Z"/>
        </w:rPr>
      </w:pPr>
      <w:r>
        <w:rPr>
          <w:b/>
          <w:u w:val="single"/>
        </w:rPr>
        <w:t xml:space="preserve">(2) </w:t>
      </w:r>
      <w:del w:id="696" w:author="Microsoft Office User" w:date="2020-04-08T16:31:00Z">
        <w:r w:rsidRPr="002651E8" w:rsidDel="004706F0">
          <w:rPr>
            <w:b/>
            <w:u w:val="single"/>
          </w:rPr>
          <w:delText xml:space="preserve">Une </w:delText>
        </w:r>
      </w:del>
      <w:ins w:id="697" w:author="Microsoft Office User" w:date="2020-04-08T16:31:00Z">
        <w:r w:rsidR="004706F0">
          <w:rPr>
            <w:b/>
            <w:u w:val="single"/>
          </w:rPr>
          <w:t>Durant la</w:t>
        </w:r>
      </w:ins>
      <w:ins w:id="698" w:author="Microsoft Office User" w:date="2020-04-08T16:32:00Z">
        <w:r w:rsidR="004706F0">
          <w:rPr>
            <w:b/>
            <w:u w:val="single"/>
          </w:rPr>
          <w:t xml:space="preserve"> </w:t>
        </w:r>
      </w:ins>
      <w:r w:rsidRPr="002651E8">
        <w:rPr>
          <w:b/>
          <w:u w:val="single"/>
        </w:rPr>
        <w:t>phase test</w:t>
      </w:r>
      <w:r w:rsidRPr="002651E8">
        <w:t xml:space="preserve">, d’une durée d’environ 20 minutes, </w:t>
      </w:r>
      <w:del w:id="699" w:author="Microsoft Office User" w:date="2020-04-08T16:32:00Z">
        <w:r w:rsidRPr="002651E8" w:rsidDel="004706F0">
          <w:delText xml:space="preserve">durant laquelle </w:delText>
        </w:r>
      </w:del>
      <w:r w:rsidRPr="002651E8">
        <w:t>les participants réaliseront une tâche d’adaptation prismatique</w:t>
      </w:r>
      <w:ins w:id="700" w:author="Microsoft Office User" w:date="2020-04-08T16:33:00Z">
        <w:r w:rsidR="004706F0">
          <w:t> :</w:t>
        </w:r>
      </w:ins>
      <w:del w:id="701" w:author="Microsoft Office User" w:date="2020-04-08T16:33:00Z">
        <w:r w:rsidRPr="002651E8" w:rsidDel="004706F0">
          <w:delText>.</w:delText>
        </w:r>
      </w:del>
      <w:r w:rsidRPr="002651E8">
        <w:t xml:space="preserve"> </w:t>
      </w:r>
      <w:del w:id="702" w:author="Microsoft Office User" w:date="2020-04-08T16:33:00Z">
        <w:r w:rsidRPr="002651E8" w:rsidDel="004706F0">
          <w:delText xml:space="preserve">Chaque </w:delText>
        </w:r>
      </w:del>
      <w:ins w:id="703" w:author="Microsoft Office User" w:date="2020-04-08T16:34:00Z">
        <w:r w:rsidR="004706F0">
          <w:t>les</w:t>
        </w:r>
      </w:ins>
      <w:ins w:id="704" w:author="Microsoft Office User" w:date="2020-04-08T16:33:00Z">
        <w:r w:rsidR="004706F0" w:rsidRPr="002651E8">
          <w:t xml:space="preserve"> </w:t>
        </w:r>
      </w:ins>
      <w:r w:rsidRPr="002651E8">
        <w:t>participant</w:t>
      </w:r>
      <w:ins w:id="705" w:author="Microsoft Office User" w:date="2020-04-08T16:34:00Z">
        <w:r w:rsidR="004706F0">
          <w:t>s</w:t>
        </w:r>
      </w:ins>
      <w:r w:rsidRPr="002651E8">
        <w:t xml:space="preserve"> </w:t>
      </w:r>
      <w:del w:id="706" w:author="Microsoft Office User" w:date="2020-04-08T16:34:00Z">
        <w:r w:rsidRPr="002651E8" w:rsidDel="004706F0">
          <w:delText xml:space="preserve">sera </w:delText>
        </w:r>
      </w:del>
      <w:ins w:id="707" w:author="Microsoft Office User" w:date="2020-04-08T16:34:00Z">
        <w:r w:rsidR="004706F0" w:rsidRPr="002651E8">
          <w:t>ser</w:t>
        </w:r>
        <w:r w:rsidR="004706F0">
          <w:t>ont</w:t>
        </w:r>
        <w:r w:rsidR="004706F0" w:rsidRPr="002651E8">
          <w:t xml:space="preserve"> </w:t>
        </w:r>
      </w:ins>
      <w:r w:rsidRPr="002651E8">
        <w:t>assis devant une table graduée</w:t>
      </w:r>
      <w:ins w:id="708" w:author="Marc" w:date="2020-04-10T18:34:00Z">
        <w:r w:rsidR="008156F5">
          <w:t xml:space="preserve"> comportant de</w:t>
        </w:r>
      </w:ins>
      <w:ins w:id="709" w:author="Remi" w:date="2020-08-27T13:42:00Z">
        <w:r w:rsidR="009F1AEB">
          <w:t>ux</w:t>
        </w:r>
      </w:ins>
      <w:ins w:id="710" w:author="Marc" w:date="2020-04-10T18:34:00Z">
        <w:del w:id="711" w:author="Remi" w:date="2020-08-27T13:42:00Z">
          <w:r w:rsidR="008156F5" w:rsidDel="009F1AEB">
            <w:delText>s</w:delText>
          </w:r>
        </w:del>
        <w:r w:rsidR="008156F5">
          <w:t xml:space="preserve"> cibles,</w:t>
        </w:r>
      </w:ins>
      <w:r w:rsidRPr="002651E8">
        <w:t xml:space="preserve"> et </w:t>
      </w:r>
      <w:del w:id="712" w:author="Microsoft Office User" w:date="2020-04-08T16:34:00Z">
        <w:r w:rsidRPr="002651E8" w:rsidDel="004706F0">
          <w:delText xml:space="preserve">portera </w:delText>
        </w:r>
      </w:del>
      <w:ins w:id="713" w:author="Microsoft Office User" w:date="2020-04-08T16:34:00Z">
        <w:r w:rsidR="004706F0" w:rsidRPr="002651E8">
          <w:t>porter</w:t>
        </w:r>
        <w:r w:rsidR="004706F0">
          <w:t>ont</w:t>
        </w:r>
        <w:r w:rsidR="004706F0" w:rsidRPr="002651E8">
          <w:t xml:space="preserve"> </w:t>
        </w:r>
      </w:ins>
      <w:r w:rsidRPr="002651E8">
        <w:t xml:space="preserve">des lunettes prismatiques </w:t>
      </w:r>
      <w:del w:id="714" w:author="Microsoft Office User" w:date="2020-04-08T16:32:00Z">
        <w:r w:rsidRPr="002651E8" w:rsidDel="004706F0">
          <w:delText>ayant pour effet de déplacer</w:delText>
        </w:r>
      </w:del>
      <w:ins w:id="715" w:author="Microsoft Office User" w:date="2020-04-08T16:32:00Z">
        <w:r w:rsidR="004706F0">
          <w:t>déviant visuellement</w:t>
        </w:r>
      </w:ins>
      <w:r w:rsidRPr="002651E8">
        <w:t xml:space="preserve"> le champ visuel de 15° vers la droite (</w:t>
      </w:r>
      <w:ins w:id="716" w:author="Microsoft Office User" w:date="2020-04-08T16:34:00Z">
        <w:r w:rsidR="004706F0">
          <w:t xml:space="preserve">40 participants dans le </w:t>
        </w:r>
      </w:ins>
      <w:r w:rsidRPr="002651E8">
        <w:t>groupe</w:t>
      </w:r>
    </w:p>
    <w:p w14:paraId="30F54F82" w14:textId="44317DEB" w:rsidR="002651E8" w:rsidRPr="002651E8" w:rsidRDefault="004706F0" w:rsidP="002651E8">
      <w:ins w:id="717" w:author="Microsoft Office User" w:date="2020-04-08T16:33:00Z">
        <w:r>
          <w:lastRenderedPageBreak/>
          <w:t xml:space="preserve"> d’adaptation prismatique à droite</w:t>
        </w:r>
      </w:ins>
      <w:ins w:id="718" w:author="Microsoft Office User" w:date="2020-04-09T13:56:00Z">
        <w:r w:rsidR="00BB05C7">
          <w:t xml:space="preserve">, Groupe </w:t>
        </w:r>
      </w:ins>
      <w:ins w:id="719" w:author="Microsoft Office User" w:date="2020-04-09T13:57:00Z">
        <w:r w:rsidR="00BB05C7">
          <w:t>D</w:t>
        </w:r>
      </w:ins>
      <w:del w:id="720" w:author="Microsoft Office User" w:date="2020-04-08T16:33:00Z">
        <w:r w:rsidR="002651E8" w:rsidRPr="002651E8" w:rsidDel="004706F0">
          <w:delText>D</w:delText>
        </w:r>
      </w:del>
      <w:r w:rsidR="002651E8" w:rsidRPr="002651E8">
        <w:t>) ou vers la gauche (</w:t>
      </w:r>
      <w:ins w:id="721" w:author="Microsoft Office User" w:date="2020-04-08T16:34:00Z">
        <w:r>
          <w:t xml:space="preserve">40 participants dans le </w:t>
        </w:r>
        <w:r w:rsidRPr="002651E8">
          <w:t>groupe</w:t>
        </w:r>
        <w:r>
          <w:t xml:space="preserve"> d’adaptation prismatique </w:t>
        </w:r>
      </w:ins>
      <w:del w:id="722" w:author="Microsoft Office User" w:date="2020-04-08T16:34:00Z">
        <w:r w:rsidR="002651E8" w:rsidRPr="002651E8" w:rsidDel="004706F0">
          <w:delText xml:space="preserve">groupe </w:delText>
        </w:r>
      </w:del>
      <w:ins w:id="723" w:author="Microsoft Office User" w:date="2020-04-08T16:34:00Z">
        <w:r>
          <w:t>à gauche</w:t>
        </w:r>
      </w:ins>
      <w:ins w:id="724" w:author="Microsoft Office User" w:date="2020-04-09T13:57:00Z">
        <w:r w:rsidR="00BB05C7">
          <w:t>, Groupe G</w:t>
        </w:r>
      </w:ins>
      <w:del w:id="725" w:author="Microsoft Office User" w:date="2020-04-08T16:34:00Z">
        <w:r w:rsidR="002651E8" w:rsidRPr="002651E8" w:rsidDel="004706F0">
          <w:delText>G</w:delText>
        </w:r>
      </w:del>
      <w:r w:rsidR="002651E8" w:rsidRPr="002651E8">
        <w:t>). Un troisième groupe</w:t>
      </w:r>
      <w:ins w:id="726" w:author="Microsoft Office User" w:date="2020-04-08T16:36:00Z">
        <w:r w:rsidR="001A46E6">
          <w:t xml:space="preserve">, </w:t>
        </w:r>
      </w:ins>
      <w:del w:id="727" w:author="Microsoft Office User" w:date="2020-04-08T16:36:00Z">
        <w:r w:rsidR="002651E8" w:rsidRPr="002651E8" w:rsidDel="001A46E6">
          <w:delText xml:space="preserve"> </w:delText>
        </w:r>
      </w:del>
      <w:ins w:id="728" w:author="Microsoft Office User" w:date="2020-04-08T16:35:00Z">
        <w:r w:rsidR="001A46E6">
          <w:t>composé d</w:t>
        </w:r>
      </w:ins>
      <w:ins w:id="729" w:author="Microsoft Office User" w:date="2020-04-08T16:37:00Z">
        <w:r w:rsidR="001A46E6">
          <w:t>e</w:t>
        </w:r>
      </w:ins>
      <w:ins w:id="730" w:author="Microsoft Office User" w:date="2020-04-08T16:35:00Z">
        <w:r w:rsidR="001A46E6">
          <w:t xml:space="preserve"> 40 participant</w:t>
        </w:r>
      </w:ins>
      <w:ins w:id="731" w:author="Microsoft Office User" w:date="2020-04-08T16:37:00Z">
        <w:r w:rsidR="001A46E6">
          <w:t>s</w:t>
        </w:r>
      </w:ins>
      <w:ins w:id="732" w:author="Microsoft Office User" w:date="2020-04-08T16:36:00Z">
        <w:r w:rsidR="001A46E6">
          <w:t xml:space="preserve">, </w:t>
        </w:r>
      </w:ins>
      <w:del w:id="733" w:author="Microsoft Office User" w:date="2020-04-08T16:35:00Z">
        <w:r w:rsidR="002651E8" w:rsidRPr="002651E8" w:rsidDel="001A46E6">
          <w:delText xml:space="preserve">contrôle </w:delText>
        </w:r>
      </w:del>
      <w:r w:rsidR="002651E8" w:rsidRPr="002651E8">
        <w:t>effectu</w:t>
      </w:r>
      <w:del w:id="734" w:author="Microsoft Office User" w:date="2020-04-08T16:37:00Z">
        <w:r w:rsidR="002651E8" w:rsidRPr="002651E8" w:rsidDel="001A46E6">
          <w:delText>era</w:delText>
        </w:r>
      </w:del>
      <w:ins w:id="735" w:author="Microsoft Office User" w:date="2020-04-08T16:37:00Z">
        <w:r w:rsidR="001A46E6">
          <w:t>ant</w:t>
        </w:r>
      </w:ins>
      <w:r w:rsidR="002651E8" w:rsidRPr="002651E8">
        <w:t xml:space="preserve"> la tâche </w:t>
      </w:r>
      <w:del w:id="736" w:author="Microsoft Office User" w:date="2020-04-04T15:20:00Z">
        <w:r w:rsidR="002651E8" w:rsidRPr="002651E8" w:rsidDel="00FC3796">
          <w:delText>avec de faux</w:delText>
        </w:r>
      </w:del>
      <w:ins w:id="737" w:author="Microsoft Office User" w:date="2020-04-04T15:20:00Z">
        <w:r w:rsidR="00FC3796">
          <w:t>sans</w:t>
        </w:r>
      </w:ins>
      <w:ins w:id="738" w:author="Microsoft Office User" w:date="2020-04-08T17:41:00Z">
        <w:r w:rsidR="00CA574A">
          <w:t xml:space="preserve"> </w:t>
        </w:r>
      </w:ins>
      <w:del w:id="739" w:author="Microsoft Office User" w:date="2020-04-08T16:35:00Z">
        <w:r w:rsidR="002651E8" w:rsidRPr="002651E8" w:rsidDel="001A46E6">
          <w:delText xml:space="preserve"> </w:delText>
        </w:r>
      </w:del>
      <w:commentRangeStart w:id="740"/>
      <w:r w:rsidR="002651E8" w:rsidRPr="002651E8">
        <w:t>prismes</w:t>
      </w:r>
      <w:commentRangeEnd w:id="740"/>
      <w:r w:rsidR="00DA341F">
        <w:rPr>
          <w:rStyle w:val="Marquedecommentaire"/>
          <w:lang w:val="x-none"/>
        </w:rPr>
        <w:commentReference w:id="740"/>
      </w:r>
      <w:r w:rsidR="002651E8" w:rsidRPr="002651E8">
        <w:t xml:space="preserve"> (</w:t>
      </w:r>
      <w:del w:id="741" w:author="Microsoft Office User" w:date="2020-04-08T16:38:00Z">
        <w:r w:rsidR="002651E8" w:rsidRPr="002651E8" w:rsidDel="001A46E6">
          <w:delText xml:space="preserve">Group </w:delText>
        </w:r>
      </w:del>
      <w:ins w:id="742" w:author="Microsoft Office User" w:date="2020-04-08T16:38:00Z">
        <w:r w:rsidR="001A46E6">
          <w:t>g</w:t>
        </w:r>
        <w:r w:rsidR="001A46E6" w:rsidRPr="002651E8">
          <w:t>roup</w:t>
        </w:r>
        <w:r w:rsidR="001A46E6">
          <w:t>e</w:t>
        </w:r>
        <w:r w:rsidR="001A46E6" w:rsidRPr="002651E8">
          <w:t xml:space="preserve"> </w:t>
        </w:r>
      </w:ins>
      <w:ins w:id="743" w:author="Microsoft Office User" w:date="2020-04-08T16:37:00Z">
        <w:r w:rsidR="001A46E6">
          <w:t>« </w:t>
        </w:r>
        <w:r w:rsidR="001A46E6" w:rsidRPr="002651E8">
          <w:t>contrôle</w:t>
        </w:r>
        <w:r w:rsidR="001A46E6">
          <w:t> »</w:t>
        </w:r>
      </w:ins>
      <w:del w:id="744" w:author="Microsoft Office User" w:date="2020-04-08T16:37:00Z">
        <w:r w:rsidR="002651E8" w:rsidRPr="002651E8" w:rsidDel="001A46E6">
          <w:delText>C</w:delText>
        </w:r>
      </w:del>
      <w:r w:rsidR="002651E8" w:rsidRPr="002651E8">
        <w:t>)</w:t>
      </w:r>
      <w:ins w:id="745" w:author="Microsoft Office User" w:date="2020-04-08T16:36:00Z">
        <w:r w:rsidR="001A46E6">
          <w:t xml:space="preserve"> pourra également être inclus dans l’étude</w:t>
        </w:r>
      </w:ins>
      <w:ins w:id="746" w:author="Marc" w:date="2020-04-10T18:35:00Z">
        <w:r w:rsidR="008156F5" w:rsidRPr="007D7F0D">
          <w:rPr>
            <w:highlight w:val="yellow"/>
            <w:rPrChange w:id="747" w:author="Microsoft Office User" w:date="2020-08-26T12:05:00Z">
              <w:rPr/>
            </w:rPrChange>
          </w:rPr>
          <w:t>.</w:t>
        </w:r>
        <w:commentRangeStart w:id="748"/>
        <w:r w:rsidR="008156F5" w:rsidRPr="007D7F0D">
          <w:rPr>
            <w:highlight w:val="yellow"/>
            <w:rPrChange w:id="749" w:author="Microsoft Office User" w:date="2020-08-26T12:05:00Z">
              <w:rPr/>
            </w:rPrChange>
          </w:rPr>
          <w:t xml:space="preserve"> </w:t>
        </w:r>
      </w:ins>
      <w:del w:id="750" w:author="Marc" w:date="2020-04-10T18:34:00Z">
        <w:r w:rsidR="002651E8" w:rsidRPr="007D7F0D" w:rsidDel="008156F5">
          <w:rPr>
            <w:highlight w:val="yellow"/>
            <w:rPrChange w:id="751" w:author="Microsoft Office User" w:date="2020-08-26T12:05:00Z">
              <w:rPr/>
            </w:rPrChange>
          </w:rPr>
          <w:delText xml:space="preserve">. </w:delText>
        </w:r>
      </w:del>
      <w:del w:id="752" w:author="Marc" w:date="2020-04-10T18:32:00Z">
        <w:r w:rsidR="002651E8" w:rsidRPr="007D7F0D" w:rsidDel="008156F5">
          <w:rPr>
            <w:highlight w:val="yellow"/>
            <w:rPrChange w:id="753" w:author="Microsoft Office User" w:date="2020-08-26T12:05:00Z">
              <w:rPr/>
            </w:rPrChange>
          </w:rPr>
          <w:delText>L</w:delText>
        </w:r>
      </w:del>
      <w:del w:id="754" w:author="Marc" w:date="2020-04-10T18:34:00Z">
        <w:r w:rsidR="002651E8" w:rsidRPr="007D7F0D" w:rsidDel="008156F5">
          <w:rPr>
            <w:highlight w:val="yellow"/>
            <w:rPrChange w:id="755" w:author="Microsoft Office User" w:date="2020-08-26T12:05:00Z">
              <w:rPr/>
            </w:rPrChange>
          </w:rPr>
          <w:delText>a</w:delText>
        </w:r>
      </w:del>
      <w:ins w:id="756" w:author="Marc" w:date="2020-04-10T18:34:00Z">
        <w:r w:rsidR="008156F5" w:rsidRPr="007D7F0D">
          <w:rPr>
            <w:highlight w:val="yellow"/>
            <w:rPrChange w:id="757" w:author="Microsoft Office User" w:date="2020-08-26T12:05:00Z">
              <w:rPr/>
            </w:rPrChange>
          </w:rPr>
          <w:t>La</w:t>
        </w:r>
      </w:ins>
      <w:r w:rsidR="002651E8" w:rsidRPr="007D7F0D">
        <w:rPr>
          <w:highlight w:val="yellow"/>
          <w:rPrChange w:id="758" w:author="Microsoft Office User" w:date="2020-08-26T12:05:00Z">
            <w:rPr/>
          </w:rPrChange>
        </w:rPr>
        <w:t xml:space="preserve"> tâche des participants sera de pointer</w:t>
      </w:r>
      <w:ins w:id="759" w:author="Marc" w:date="2020-04-10T18:32:00Z">
        <w:r w:rsidR="008156F5" w:rsidRPr="007D7F0D">
          <w:rPr>
            <w:highlight w:val="yellow"/>
            <w:rPrChange w:id="760" w:author="Microsoft Office User" w:date="2020-08-26T12:05:00Z">
              <w:rPr/>
            </w:rPrChange>
          </w:rPr>
          <w:t xml:space="preserve"> </w:t>
        </w:r>
      </w:ins>
      <w:del w:id="761" w:author="Marc" w:date="2020-04-10T18:32:00Z">
        <w:r w:rsidR="002651E8" w:rsidRPr="007D7F0D" w:rsidDel="008156F5">
          <w:rPr>
            <w:highlight w:val="yellow"/>
            <w:rPrChange w:id="762" w:author="Microsoft Office User" w:date="2020-08-26T12:05:00Z">
              <w:rPr/>
            </w:rPrChange>
          </w:rPr>
          <w:delText xml:space="preserve"> </w:delText>
        </w:r>
      </w:del>
      <w:del w:id="763" w:author="Marc" w:date="2020-04-10T18:35:00Z">
        <w:r w:rsidR="002651E8" w:rsidRPr="007D7F0D" w:rsidDel="008156F5">
          <w:rPr>
            <w:highlight w:val="yellow"/>
            <w:rPrChange w:id="764" w:author="Microsoft Office User" w:date="2020-08-26T12:05:00Z">
              <w:rPr/>
            </w:rPrChange>
          </w:rPr>
          <w:delText>successivement sur</w:delText>
        </w:r>
      </w:del>
      <w:ins w:id="765" w:author="Microsoft Office User" w:date="2020-04-09T11:14:00Z">
        <w:del w:id="766" w:author="Marc" w:date="2020-04-10T18:35:00Z">
          <w:r w:rsidR="00AC4010" w:rsidRPr="007D7F0D" w:rsidDel="008156F5">
            <w:rPr>
              <w:highlight w:val="yellow"/>
              <w:rPrChange w:id="767" w:author="Microsoft Office User" w:date="2020-08-26T12:05:00Z">
                <w:rPr/>
              </w:rPrChange>
            </w:rPr>
            <w:delText xml:space="preserve"> </w:delText>
          </w:r>
        </w:del>
      </w:ins>
      <w:del w:id="768" w:author="Marc" w:date="2020-04-08T19:08:00Z">
        <w:r w:rsidR="002651E8" w:rsidRPr="007D7F0D" w:rsidDel="00C921EA">
          <w:rPr>
            <w:highlight w:val="yellow"/>
            <w:rPrChange w:id="769" w:author="Microsoft Office User" w:date="2020-08-26T12:05:00Z">
              <w:rPr/>
            </w:rPrChange>
          </w:rPr>
          <w:delText xml:space="preserve"> </w:delText>
        </w:r>
      </w:del>
      <w:del w:id="770" w:author="Marc" w:date="2020-04-08T19:07:00Z">
        <w:r w:rsidR="002651E8" w:rsidRPr="007D7F0D" w:rsidDel="00C921EA">
          <w:rPr>
            <w:highlight w:val="yellow"/>
            <w:rPrChange w:id="771" w:author="Microsoft Office User" w:date="2020-08-26T12:05:00Z">
              <w:rPr/>
            </w:rPrChange>
          </w:rPr>
          <w:delText xml:space="preserve">plusieurs </w:delText>
        </w:r>
      </w:del>
      <w:ins w:id="772" w:author="Marc" w:date="2020-04-10T18:35:00Z">
        <w:r w:rsidR="008156F5" w:rsidRPr="007D7F0D">
          <w:rPr>
            <w:highlight w:val="yellow"/>
            <w:rPrChange w:id="773" w:author="Microsoft Office User" w:date="2020-08-26T12:05:00Z">
              <w:rPr/>
            </w:rPrChange>
          </w:rPr>
          <w:t xml:space="preserve">vers </w:t>
        </w:r>
      </w:ins>
      <w:ins w:id="774" w:author="Microsoft Office User" w:date="2020-08-26T11:33:00Z">
        <w:r w:rsidR="00DC359D" w:rsidRPr="007D7F0D">
          <w:rPr>
            <w:highlight w:val="yellow"/>
            <w:rPrChange w:id="775" w:author="Microsoft Office User" w:date="2020-08-26T12:05:00Z">
              <w:rPr/>
            </w:rPrChange>
          </w:rPr>
          <w:t>l</w:t>
        </w:r>
      </w:ins>
      <w:ins w:id="776" w:author="Marc" w:date="2020-04-10T18:35:00Z">
        <w:del w:id="777" w:author="Microsoft Office User" w:date="2020-08-26T11:33:00Z">
          <w:r w:rsidR="008156F5" w:rsidRPr="007D7F0D" w:rsidDel="00DC359D">
            <w:rPr>
              <w:highlight w:val="yellow"/>
              <w:rPrChange w:id="778" w:author="Microsoft Office User" w:date="2020-08-26T12:05:00Z">
                <w:rPr/>
              </w:rPrChange>
            </w:rPr>
            <w:delText>d</w:delText>
          </w:r>
        </w:del>
        <w:r w:rsidR="008156F5" w:rsidRPr="007D7F0D">
          <w:rPr>
            <w:highlight w:val="yellow"/>
            <w:rPrChange w:id="779" w:author="Microsoft Office User" w:date="2020-08-26T12:05:00Z">
              <w:rPr/>
            </w:rPrChange>
          </w:rPr>
          <w:t>es</w:t>
        </w:r>
      </w:ins>
      <w:ins w:id="780" w:author="Marc" w:date="2020-04-08T19:08:00Z">
        <w:r w:rsidR="008156F5" w:rsidRPr="007D7F0D">
          <w:rPr>
            <w:highlight w:val="yellow"/>
            <w:rPrChange w:id="781" w:author="Microsoft Office User" w:date="2020-08-26T12:05:00Z">
              <w:rPr/>
            </w:rPrChange>
          </w:rPr>
          <w:t xml:space="preserve"> </w:t>
        </w:r>
      </w:ins>
      <w:r w:rsidR="002651E8" w:rsidRPr="007D7F0D">
        <w:rPr>
          <w:highlight w:val="yellow"/>
          <w:rPrChange w:id="782" w:author="Microsoft Office User" w:date="2020-08-26T12:05:00Z">
            <w:rPr/>
          </w:rPrChange>
        </w:rPr>
        <w:t>cibles</w:t>
      </w:r>
      <w:ins w:id="783" w:author="Marc" w:date="2020-04-08T19:08:00Z">
        <w:r w:rsidR="00C921EA" w:rsidRPr="007D7F0D">
          <w:rPr>
            <w:highlight w:val="yellow"/>
            <w:rPrChange w:id="784" w:author="Microsoft Office User" w:date="2020-08-26T12:05:00Z">
              <w:rPr/>
            </w:rPrChange>
          </w:rPr>
          <w:t xml:space="preserve"> visuelles</w:t>
        </w:r>
      </w:ins>
      <w:ins w:id="785" w:author="Marc" w:date="2020-04-10T18:37:00Z">
        <w:r w:rsidR="008156F5" w:rsidRPr="007D7F0D">
          <w:rPr>
            <w:highlight w:val="yellow"/>
            <w:rPrChange w:id="786" w:author="Microsoft Office User" w:date="2020-08-26T12:05:00Z">
              <w:rPr/>
            </w:rPrChange>
          </w:rPr>
          <w:t xml:space="preserve">, </w:t>
        </w:r>
      </w:ins>
      <w:ins w:id="787" w:author="Marc" w:date="2020-04-08T19:09:00Z">
        <w:r w:rsidR="00C921EA" w:rsidRPr="007D7F0D">
          <w:rPr>
            <w:highlight w:val="yellow"/>
            <w:rPrChange w:id="788" w:author="Microsoft Office User" w:date="2020-08-26T12:05:00Z">
              <w:rPr/>
            </w:rPrChange>
          </w:rPr>
          <w:t xml:space="preserve">positionnées </w:t>
        </w:r>
      </w:ins>
      <w:ins w:id="789" w:author="Marc" w:date="2020-04-10T18:31:00Z">
        <w:r w:rsidR="008156F5" w:rsidRPr="007D7F0D">
          <w:rPr>
            <w:highlight w:val="yellow"/>
            <w:rPrChange w:id="790" w:author="Microsoft Office User" w:date="2020-08-26T12:05:00Z">
              <w:rPr/>
            </w:rPrChange>
          </w:rPr>
          <w:t xml:space="preserve">sur </w:t>
        </w:r>
      </w:ins>
      <w:ins w:id="791" w:author="Marc" w:date="2020-04-10T18:35:00Z">
        <w:r w:rsidR="008156F5" w:rsidRPr="007D7F0D">
          <w:rPr>
            <w:highlight w:val="yellow"/>
            <w:rPrChange w:id="792" w:author="Microsoft Office User" w:date="2020-08-26T12:05:00Z">
              <w:rPr/>
            </w:rPrChange>
          </w:rPr>
          <w:t xml:space="preserve">la </w:t>
        </w:r>
      </w:ins>
      <w:ins w:id="793" w:author="Marc" w:date="2020-04-10T18:31:00Z">
        <w:r w:rsidR="008156F5" w:rsidRPr="007D7F0D">
          <w:rPr>
            <w:highlight w:val="yellow"/>
            <w:rPrChange w:id="794" w:author="Microsoft Office User" w:date="2020-08-26T12:05:00Z">
              <w:rPr/>
            </w:rPrChange>
          </w:rPr>
          <w:t>table</w:t>
        </w:r>
      </w:ins>
      <w:ins w:id="795" w:author="Marc" w:date="2020-04-10T18:36:00Z">
        <w:r w:rsidR="008156F5" w:rsidRPr="007D7F0D">
          <w:rPr>
            <w:highlight w:val="yellow"/>
            <w:rPrChange w:id="796" w:author="Microsoft Office User" w:date="2020-08-26T12:05:00Z">
              <w:rPr/>
            </w:rPrChange>
          </w:rPr>
          <w:t xml:space="preserve"> de</w:t>
        </w:r>
      </w:ins>
      <w:ins w:id="797" w:author="Marc" w:date="2020-04-08T19:07:00Z">
        <w:r w:rsidR="00C921EA" w:rsidRPr="007D7F0D">
          <w:rPr>
            <w:highlight w:val="yellow"/>
            <w:rPrChange w:id="798" w:author="Microsoft Office User" w:date="2020-08-26T12:05:00Z">
              <w:rPr/>
            </w:rPrChange>
          </w:rPr>
          <w:t xml:space="preserve"> gauche</w:t>
        </w:r>
      </w:ins>
      <w:ins w:id="799" w:author="Marc" w:date="2020-04-10T18:36:00Z">
        <w:r w:rsidR="008156F5" w:rsidRPr="007D7F0D">
          <w:rPr>
            <w:highlight w:val="yellow"/>
            <w:rPrChange w:id="800" w:author="Microsoft Office User" w:date="2020-08-26T12:05:00Z">
              <w:rPr/>
            </w:rPrChange>
          </w:rPr>
          <w:t xml:space="preserve"> à droite par rapport</w:t>
        </w:r>
      </w:ins>
      <w:ins w:id="801" w:author="Marc" w:date="2020-04-08T19:07:00Z">
        <w:r w:rsidR="00C921EA" w:rsidRPr="007D7F0D">
          <w:rPr>
            <w:highlight w:val="yellow"/>
            <w:rPrChange w:id="802" w:author="Microsoft Office User" w:date="2020-08-26T12:05:00Z">
              <w:rPr/>
            </w:rPrChange>
          </w:rPr>
          <w:t xml:space="preserve"> </w:t>
        </w:r>
      </w:ins>
      <w:ins w:id="803" w:author="Marc" w:date="2020-04-10T18:37:00Z">
        <w:r w:rsidR="008156F5" w:rsidRPr="007D7F0D">
          <w:rPr>
            <w:highlight w:val="yellow"/>
            <w:rPrChange w:id="804" w:author="Microsoft Office User" w:date="2020-08-26T12:05:00Z">
              <w:rPr/>
            </w:rPrChange>
          </w:rPr>
          <w:t>à l’axe sagittal corporel du participant</w:t>
        </w:r>
      </w:ins>
      <w:commentRangeEnd w:id="748"/>
      <w:ins w:id="805" w:author="Marc" w:date="2020-04-10T18:38:00Z">
        <w:r w:rsidR="008156F5" w:rsidRPr="007D7F0D">
          <w:rPr>
            <w:rStyle w:val="Marquedecommentaire"/>
            <w:highlight w:val="yellow"/>
            <w:lang w:val="x-none"/>
            <w:rPrChange w:id="806" w:author="Microsoft Office User" w:date="2020-08-26T12:05:00Z">
              <w:rPr>
                <w:rStyle w:val="Marquedecommentaire"/>
                <w:lang w:val="x-none"/>
              </w:rPr>
            </w:rPrChange>
          </w:rPr>
          <w:commentReference w:id="748"/>
        </w:r>
      </w:ins>
      <w:ins w:id="807" w:author="Marc" w:date="2020-04-10T18:37:00Z">
        <w:r w:rsidR="008156F5">
          <w:t>.</w:t>
        </w:r>
      </w:ins>
      <w:del w:id="808" w:author="Marc" w:date="2020-04-10T18:37:00Z">
        <w:r w:rsidR="002651E8" w:rsidRPr="002651E8" w:rsidDel="008156F5">
          <w:delText xml:space="preserve"> le plus précisément possible.</w:delText>
        </w:r>
      </w:del>
      <w:r w:rsidR="002651E8" w:rsidRPr="002651E8">
        <w:t xml:space="preserve"> Chaque participant réalisera au total 250 </w:t>
      </w:r>
      <w:commentRangeStart w:id="809"/>
      <w:r w:rsidR="002651E8" w:rsidRPr="002651E8">
        <w:t>pointages</w:t>
      </w:r>
      <w:commentRangeEnd w:id="809"/>
      <w:r w:rsidR="00A94999">
        <w:rPr>
          <w:rStyle w:val="Marquedecommentaire"/>
          <w:lang w:val="x-none"/>
        </w:rPr>
        <w:commentReference w:id="809"/>
      </w:r>
      <w:r w:rsidR="002651E8" w:rsidRPr="002651E8">
        <w:t xml:space="preserve">, </w:t>
      </w:r>
      <w:del w:id="810" w:author="Microsoft Office User" w:date="2020-04-08T16:40:00Z">
        <w:r w:rsidR="002651E8" w:rsidRPr="002651E8" w:rsidDel="001A46E6">
          <w:delText xml:space="preserve">durant 10 à 15 minutes, </w:delText>
        </w:r>
      </w:del>
      <w:r w:rsidR="002651E8" w:rsidRPr="002651E8">
        <w:t xml:space="preserve">en accord avec les recommandations d’une récente méta-analyse (McIntosh, Brown, &amp; Young, 2019). </w:t>
      </w:r>
      <w:ins w:id="811" w:author="Microsoft Office User" w:date="2020-04-08T17:46:00Z">
        <w:r w:rsidR="00CA574A">
          <w:t>Dans</w:t>
        </w:r>
      </w:ins>
      <w:ins w:id="812" w:author="Microsoft Office User" w:date="2020-04-08T17:45:00Z">
        <w:r w:rsidR="00CA574A">
          <w:t xml:space="preserve"> le groupe contrôle</w:t>
        </w:r>
      </w:ins>
      <w:ins w:id="813" w:author="Microsoft Office User" w:date="2020-04-08T17:46:00Z">
        <w:r w:rsidR="00CA574A">
          <w:t xml:space="preserve"> qui ne porte pas de prismes</w:t>
        </w:r>
      </w:ins>
      <w:ins w:id="814" w:author="Microsoft Office User" w:date="2020-04-08T17:45:00Z">
        <w:r w:rsidR="00CA574A">
          <w:t>, la cible est per</w:t>
        </w:r>
      </w:ins>
      <w:ins w:id="815" w:author="Microsoft Office User" w:date="2020-04-08T17:46:00Z">
        <w:r w:rsidR="00CA574A">
          <w:t xml:space="preserve">çue là où elle se trouve réellement. </w:t>
        </w:r>
      </w:ins>
      <w:ins w:id="816" w:author="Microsoft Office User" w:date="2020-04-08T17:48:00Z">
        <w:r w:rsidR="00CA574A">
          <w:t xml:space="preserve">Ce n’est pas le cas dans les groupes expérimentaux </w:t>
        </w:r>
      </w:ins>
      <w:ins w:id="817" w:author="Microsoft Office User" w:date="2020-04-08T17:49:00Z">
        <w:r w:rsidR="00CA574A">
          <w:t>p</w:t>
        </w:r>
      </w:ins>
      <w:ins w:id="818" w:author="Microsoft Office User" w:date="2020-04-08T17:48:00Z">
        <w:r w:rsidR="00CA574A">
          <w:t>ort</w:t>
        </w:r>
      </w:ins>
      <w:ins w:id="819" w:author="Microsoft Office User" w:date="2020-04-08T17:49:00Z">
        <w:r w:rsidR="00CA574A">
          <w:t>a</w:t>
        </w:r>
      </w:ins>
      <w:ins w:id="820" w:author="Microsoft Office User" w:date="2020-04-08T17:48:00Z">
        <w:r w:rsidR="00CA574A">
          <w:t>nt des prismes</w:t>
        </w:r>
      </w:ins>
      <w:ins w:id="821" w:author="Microsoft Office User" w:date="2020-04-08T17:55:00Z">
        <w:r w:rsidR="00CB46F8">
          <w:t xml:space="preserve">, </w:t>
        </w:r>
      </w:ins>
      <w:ins w:id="822" w:author="Microsoft Office User" w:date="2020-04-08T17:48:00Z">
        <w:r w:rsidR="00CA574A">
          <w:t>pour lesquels</w:t>
        </w:r>
      </w:ins>
      <w:ins w:id="823" w:author="Microsoft Office User" w:date="2020-04-08T17:00:00Z">
        <w:r w:rsidR="00387747">
          <w:t xml:space="preserve"> la cible </w:t>
        </w:r>
      </w:ins>
      <w:ins w:id="824" w:author="Microsoft Office User" w:date="2020-04-08T17:02:00Z">
        <w:r w:rsidR="00FD16F7">
          <w:t>est</w:t>
        </w:r>
      </w:ins>
      <w:ins w:id="825" w:author="Microsoft Office User" w:date="2020-04-08T17:00:00Z">
        <w:r w:rsidR="00387747">
          <w:t xml:space="preserve"> perçue 15° à gauche ou à droite de la cible réelle</w:t>
        </w:r>
      </w:ins>
      <w:ins w:id="826" w:author="Microsoft Office User" w:date="2020-04-08T17:01:00Z">
        <w:r w:rsidR="00FD16F7">
          <w:t>, induisant ai</w:t>
        </w:r>
      </w:ins>
      <w:ins w:id="827" w:author="Microsoft Office User" w:date="2020-04-08T17:02:00Z">
        <w:r w:rsidR="00FD16F7">
          <w:t>ns</w:t>
        </w:r>
      </w:ins>
      <w:ins w:id="828" w:author="Microsoft Office User" w:date="2020-04-08T17:01:00Z">
        <w:r w:rsidR="00FD16F7">
          <w:t>i</w:t>
        </w:r>
      </w:ins>
      <w:ins w:id="829" w:author="Microsoft Office User" w:date="2020-04-08T17:05:00Z">
        <w:r w:rsidR="00FD16F7">
          <w:t xml:space="preserve">, lors des premiers essais, </w:t>
        </w:r>
      </w:ins>
      <w:ins w:id="830" w:author="Microsoft Office User" w:date="2020-04-08T17:01:00Z">
        <w:r w:rsidR="00FD16F7">
          <w:t>des erreurs de pointage dans la même direction que la d</w:t>
        </w:r>
      </w:ins>
      <w:ins w:id="831" w:author="Microsoft Office User" w:date="2020-04-08T17:02:00Z">
        <w:r w:rsidR="00FD16F7">
          <w:t>é</w:t>
        </w:r>
      </w:ins>
      <w:ins w:id="832" w:author="Microsoft Office User" w:date="2020-04-08T17:01:00Z">
        <w:r w:rsidR="00FD16F7">
          <w:t>viation prismat</w:t>
        </w:r>
      </w:ins>
      <w:ins w:id="833" w:author="Microsoft Office User" w:date="2020-04-08T17:02:00Z">
        <w:r w:rsidR="00FD16F7">
          <w:t>ique</w:t>
        </w:r>
      </w:ins>
      <w:ins w:id="834" w:author="Microsoft Office User" w:date="2020-04-08T17:05:00Z">
        <w:r w:rsidR="00FD16F7">
          <w:t xml:space="preserve">. </w:t>
        </w:r>
      </w:ins>
      <w:r w:rsidR="002651E8" w:rsidRPr="002651E8">
        <w:t xml:space="preserve">Au fur et à mesure des essais, </w:t>
      </w:r>
      <w:ins w:id="835" w:author="Microsoft Office User" w:date="2020-04-08T17:08:00Z">
        <w:r w:rsidR="00FD16F7">
          <w:t xml:space="preserve">nous devrions observer une diminution progressive des erreurs </w:t>
        </w:r>
      </w:ins>
      <w:del w:id="836" w:author="Microsoft Office User" w:date="2020-04-08T17:08:00Z">
        <w:r w:rsidR="002651E8" w:rsidRPr="002651E8" w:rsidDel="00FD16F7">
          <w:delText xml:space="preserve">le participant </w:delText>
        </w:r>
      </w:del>
      <w:del w:id="837" w:author="Microsoft Office User" w:date="2020-04-08T17:06:00Z">
        <w:r w:rsidR="002651E8" w:rsidRPr="002651E8" w:rsidDel="00FD16F7">
          <w:delText>s’adapter</w:delText>
        </w:r>
      </w:del>
      <w:del w:id="838" w:author="Microsoft Office User" w:date="2020-04-08T16:52:00Z">
        <w:r w:rsidR="002651E8" w:rsidRPr="002651E8" w:rsidDel="00387747">
          <w:delText>a</w:delText>
        </w:r>
      </w:del>
      <w:del w:id="839" w:author="Microsoft Office User" w:date="2020-04-08T17:06:00Z">
        <w:r w:rsidR="002651E8" w:rsidRPr="002651E8" w:rsidDel="00FD16F7">
          <w:delText xml:space="preserve"> en </w:delText>
        </w:r>
      </w:del>
      <w:del w:id="840" w:author="Microsoft Office User" w:date="2020-04-08T17:08:00Z">
        <w:r w:rsidR="002651E8" w:rsidRPr="002651E8" w:rsidDel="00FD16F7">
          <w:delText>corrige</w:delText>
        </w:r>
      </w:del>
      <w:del w:id="841" w:author="Microsoft Office User" w:date="2020-04-08T17:06:00Z">
        <w:r w:rsidR="002651E8" w:rsidRPr="002651E8" w:rsidDel="00FD16F7">
          <w:delText>ant</w:delText>
        </w:r>
      </w:del>
      <w:del w:id="842" w:author="Microsoft Office User" w:date="2020-04-08T17:08:00Z">
        <w:r w:rsidR="002651E8" w:rsidRPr="002651E8" w:rsidDel="00FD16F7">
          <w:delText xml:space="preserve"> </w:delText>
        </w:r>
      </w:del>
      <w:del w:id="843" w:author="Microsoft Office User" w:date="2020-04-08T16:54:00Z">
        <w:r w:rsidR="002651E8" w:rsidRPr="002651E8" w:rsidDel="00387747">
          <w:delText xml:space="preserve">l’erreur </w:delText>
        </w:r>
      </w:del>
      <w:r w:rsidR="002651E8" w:rsidRPr="002651E8">
        <w:t>de pointage</w:t>
      </w:r>
      <w:ins w:id="844" w:author="Microsoft Office User" w:date="2020-04-08T17:48:00Z">
        <w:r w:rsidR="00CA574A" w:rsidRPr="00CA574A">
          <w:t xml:space="preserve"> </w:t>
        </w:r>
      </w:ins>
      <w:ins w:id="845" w:author="Microsoft Office User" w:date="2020-04-08T17:49:00Z">
        <w:r w:rsidR="00CA574A">
          <w:t>d</w:t>
        </w:r>
      </w:ins>
      <w:ins w:id="846" w:author="Microsoft Office User" w:date="2020-04-08T17:48:00Z">
        <w:r w:rsidR="00CA574A">
          <w:t>ans ces deux derniers groupes,</w:t>
        </w:r>
      </w:ins>
      <w:ins w:id="847" w:author="Microsoft Office User" w:date="2020-04-08T17:08:00Z">
        <w:r w:rsidR="00FD16F7">
          <w:t xml:space="preserve"> mettant </w:t>
        </w:r>
      </w:ins>
      <w:ins w:id="848" w:author="Microsoft Office User" w:date="2020-04-08T17:49:00Z">
        <w:r w:rsidR="00CA574A">
          <w:t xml:space="preserve">ainsi </w:t>
        </w:r>
      </w:ins>
      <w:ins w:id="849" w:author="Microsoft Office User" w:date="2020-04-08T17:08:00Z">
        <w:r w:rsidR="00FD16F7">
          <w:t>en évidence une adaptation prismatique</w:t>
        </w:r>
      </w:ins>
      <w:del w:id="850" w:author="Microsoft Office User" w:date="2020-04-08T16:51:00Z">
        <w:r w:rsidR="002651E8" w:rsidRPr="002651E8" w:rsidDel="00387747">
          <w:delText xml:space="preserve"> causé par le</w:delText>
        </w:r>
      </w:del>
      <w:del w:id="851" w:author="Microsoft Office User" w:date="2020-04-08T16:54:00Z">
        <w:r w:rsidR="002651E8" w:rsidRPr="002651E8" w:rsidDel="00387747">
          <w:delText xml:space="preserve"> port des prismes</w:delText>
        </w:r>
      </w:del>
      <w:r w:rsidR="002651E8" w:rsidRPr="002651E8">
        <w:t xml:space="preserve">. </w:t>
      </w:r>
      <w:del w:id="852" w:author="Microsoft Office User" w:date="2020-04-08T17:11:00Z">
        <w:r w:rsidR="002651E8" w:rsidRPr="002651E8" w:rsidDel="008372B0">
          <w:delText>L</w:delText>
        </w:r>
      </w:del>
      <w:del w:id="853" w:author="Microsoft Office User" w:date="2020-04-08T17:12:00Z">
        <w:r w:rsidR="002651E8" w:rsidRPr="002651E8" w:rsidDel="008372B0">
          <w:delText>es effets</w:delText>
        </w:r>
      </w:del>
      <w:del w:id="854" w:author="Microsoft Office User" w:date="2020-04-08T17:11:00Z">
        <w:r w:rsidR="002651E8" w:rsidRPr="002651E8" w:rsidDel="008372B0">
          <w:delText xml:space="preserve">, largement documentés, </w:delText>
        </w:r>
      </w:del>
      <w:del w:id="855" w:author="Microsoft Office User" w:date="2020-04-08T17:12:00Z">
        <w:r w:rsidR="002651E8" w:rsidRPr="002651E8" w:rsidDel="008372B0">
          <w:delText xml:space="preserve">de l’adaptation prismatique sur la perception spatiale dans la dimension horizontale </w:delText>
        </w:r>
      </w:del>
      <w:del w:id="856" w:author="Microsoft Office User" w:date="2020-04-08T17:11:00Z">
        <w:r w:rsidR="002651E8" w:rsidRPr="002651E8" w:rsidDel="008372B0">
          <w:delText>o</w:delText>
        </w:r>
      </w:del>
      <w:del w:id="857" w:author="Microsoft Office User" w:date="2020-04-08T17:12:00Z">
        <w:r w:rsidR="002651E8" w:rsidRPr="002651E8" w:rsidDel="008372B0">
          <w:delText>nt démontré l’efficacité de ce protocole pour déplacer latéralement le référentiel égocentré.</w:delText>
        </w:r>
      </w:del>
    </w:p>
    <w:p w14:paraId="4DF7EF90" w14:textId="4C14CB24" w:rsidR="002651E8" w:rsidRDefault="002651E8" w:rsidP="002651E8">
      <w:r>
        <w:rPr>
          <w:b/>
          <w:u w:val="single"/>
        </w:rPr>
        <w:t xml:space="preserve">(3) </w:t>
      </w:r>
      <w:del w:id="858" w:author="Microsoft Office User" w:date="2020-04-08T17:12:00Z">
        <w:r w:rsidRPr="002651E8" w:rsidDel="008372B0">
          <w:rPr>
            <w:b/>
            <w:u w:val="single"/>
          </w:rPr>
          <w:delText xml:space="preserve">Une </w:delText>
        </w:r>
      </w:del>
      <w:ins w:id="859" w:author="Microsoft Office User" w:date="2020-04-08T17:12:00Z">
        <w:r w:rsidR="008372B0">
          <w:rPr>
            <w:b/>
            <w:u w:val="single"/>
          </w:rPr>
          <w:t>La</w:t>
        </w:r>
        <w:r w:rsidR="008372B0" w:rsidRPr="002651E8">
          <w:rPr>
            <w:b/>
            <w:u w:val="single"/>
          </w:rPr>
          <w:t xml:space="preserve"> </w:t>
        </w:r>
      </w:ins>
      <w:r w:rsidRPr="002651E8">
        <w:rPr>
          <w:b/>
          <w:u w:val="single"/>
        </w:rPr>
        <w:t>phase post-test</w:t>
      </w:r>
      <w:r w:rsidRPr="002651E8">
        <w:t xml:space="preserve"> </w:t>
      </w:r>
      <w:ins w:id="860" w:author="Microsoft Office User" w:date="2020-04-08T17:13:00Z">
        <w:r w:rsidR="008372B0">
          <w:t xml:space="preserve">sera </w:t>
        </w:r>
      </w:ins>
      <w:r w:rsidRPr="002651E8">
        <w:t>identique à la phase pré-test</w:t>
      </w:r>
      <w:ins w:id="861" w:author="Microsoft Office User" w:date="2020-04-08T17:15:00Z">
        <w:r w:rsidR="008372B0">
          <w:t xml:space="preserve"> : </w:t>
        </w:r>
      </w:ins>
      <w:ins w:id="862" w:author="Microsoft Office User" w:date="2020-04-08T17:13:00Z">
        <w:r w:rsidR="008372B0">
          <w:t xml:space="preserve">les participants </w:t>
        </w:r>
      </w:ins>
      <w:ins w:id="863" w:author="Microsoft Office User" w:date="2020-04-08T17:15:00Z">
        <w:r w:rsidR="008372B0">
          <w:t xml:space="preserve">retireront les prismes </w:t>
        </w:r>
      </w:ins>
      <w:ins w:id="864" w:author="Microsoft Office User" w:date="2020-04-08T17:49:00Z">
        <w:r w:rsidR="00CA574A">
          <w:t xml:space="preserve">portés dans la phase test </w:t>
        </w:r>
      </w:ins>
      <w:ins w:id="865" w:author="Microsoft Office User" w:date="2020-04-08T17:15:00Z">
        <w:r w:rsidR="008372B0">
          <w:t xml:space="preserve">et </w:t>
        </w:r>
      </w:ins>
      <w:ins w:id="866" w:author="Microsoft Office User" w:date="2020-04-08T17:13:00Z">
        <w:r w:rsidR="008372B0" w:rsidRPr="002651E8">
          <w:t>réalis</w:t>
        </w:r>
      </w:ins>
      <w:ins w:id="867" w:author="Microsoft Office User" w:date="2020-04-08T17:15:00Z">
        <w:r w:rsidR="008372B0">
          <w:t>eront</w:t>
        </w:r>
      </w:ins>
      <w:ins w:id="868" w:author="Microsoft Office User" w:date="2020-04-08T17:13:00Z">
        <w:r w:rsidR="008372B0" w:rsidRPr="002651E8">
          <w:t xml:space="preserve"> </w:t>
        </w:r>
        <w:r w:rsidR="008372B0">
          <w:t>l</w:t>
        </w:r>
        <w:r w:rsidR="008372B0" w:rsidRPr="002651E8">
          <w:t xml:space="preserve">es </w:t>
        </w:r>
        <w:r w:rsidR="008372B0">
          <w:t xml:space="preserve">mêmes </w:t>
        </w:r>
        <w:r w:rsidR="008372B0" w:rsidRPr="002651E8">
          <w:t>tâches spatiales</w:t>
        </w:r>
        <w:r w:rsidR="008372B0">
          <w:t xml:space="preserve"> que durant le pré-test.</w:t>
        </w:r>
      </w:ins>
      <w:ins w:id="869" w:author="Microsoft Office User" w:date="2020-04-08T17:14:00Z">
        <w:r w:rsidR="008372B0">
          <w:t xml:space="preserve"> </w:t>
        </w:r>
      </w:ins>
      <w:del w:id="870" w:author="Microsoft Office User" w:date="2020-04-08T17:13:00Z">
        <w:r w:rsidRPr="002651E8" w:rsidDel="008372B0">
          <w:delText>,</w:delText>
        </w:r>
      </w:del>
      <w:del w:id="871" w:author="Microsoft Office User" w:date="2020-04-08T17:14:00Z">
        <w:r w:rsidRPr="002651E8" w:rsidDel="008372B0">
          <w:delText xml:space="preserve"> visant à mettre en évidence un effet perceptif post-test non seulement dans la dimension horizontale mais également dans la dimension verticale.</w:delText>
        </w:r>
      </w:del>
      <w:ins w:id="872" w:author="Microsoft Office User" w:date="2020-04-08T17:12:00Z">
        <w:r w:rsidR="008372B0">
          <w:t>Lors du retrait des prismes, les erreurs de pointage sont communément observées dans le sens inverse à la déviation prismatique. De la même façon, l</w:t>
        </w:r>
        <w:r w:rsidR="008372B0" w:rsidRPr="002651E8">
          <w:t>es effets</w:t>
        </w:r>
        <w:r w:rsidR="008372B0">
          <w:t xml:space="preserve"> </w:t>
        </w:r>
        <w:r w:rsidR="008372B0" w:rsidRPr="002651E8">
          <w:t xml:space="preserve">de l’adaptation prismatique sur la perception spatiale dans la dimension </w:t>
        </w:r>
      </w:ins>
      <w:ins w:id="873" w:author="Microsoft Office User" w:date="2020-04-08T17:50:00Z">
        <w:r w:rsidR="00CA574A">
          <w:t>« </w:t>
        </w:r>
      </w:ins>
      <w:ins w:id="874" w:author="Microsoft Office User" w:date="2020-04-08T17:12:00Z">
        <w:r w:rsidR="008372B0" w:rsidRPr="002651E8">
          <w:t>horizontale</w:t>
        </w:r>
      </w:ins>
      <w:ins w:id="875" w:author="Microsoft Office User" w:date="2020-04-08T17:50:00Z">
        <w:r w:rsidR="00CA574A">
          <w:t> »</w:t>
        </w:r>
      </w:ins>
      <w:ins w:id="876" w:author="Microsoft Office User" w:date="2020-04-08T17:15:00Z">
        <w:r w:rsidR="008372B0">
          <w:t xml:space="preserve"> (</w:t>
        </w:r>
      </w:ins>
      <w:ins w:id="877" w:author="Microsoft Office User" w:date="2020-04-08T17:12:00Z">
        <w:r w:rsidR="008372B0">
          <w:t>sur la tâche de droit-devant par exemple</w:t>
        </w:r>
      </w:ins>
      <w:ins w:id="878" w:author="Microsoft Office User" w:date="2020-04-08T17:15:00Z">
        <w:r w:rsidR="008372B0">
          <w:t>) sont</w:t>
        </w:r>
      </w:ins>
      <w:ins w:id="879" w:author="Microsoft Office User" w:date="2020-04-08T17:12:00Z">
        <w:r w:rsidR="008372B0" w:rsidRPr="002651E8">
          <w:t xml:space="preserve"> largement documentés</w:t>
        </w:r>
      </w:ins>
      <w:ins w:id="880" w:author="Microsoft Office User" w:date="2020-04-08T17:16:00Z">
        <w:r w:rsidR="008372B0">
          <w:t xml:space="preserve"> et </w:t>
        </w:r>
      </w:ins>
      <w:ins w:id="881" w:author="Microsoft Office User" w:date="2020-04-08T17:12:00Z">
        <w:r w:rsidR="008372B0" w:rsidRPr="002651E8">
          <w:t>démontr</w:t>
        </w:r>
      </w:ins>
      <w:ins w:id="882" w:author="Microsoft Office User" w:date="2020-04-08T17:16:00Z">
        <w:r w:rsidR="008372B0">
          <w:t>ent</w:t>
        </w:r>
      </w:ins>
      <w:ins w:id="883" w:author="Microsoft Office User" w:date="2020-04-08T17:12:00Z">
        <w:r w:rsidR="008372B0" w:rsidRPr="002651E8">
          <w:t xml:space="preserve"> l’efficacité de ce protocole pour déplacer latéralement le référentiel égocentré</w:t>
        </w:r>
      </w:ins>
      <w:ins w:id="884" w:author="Microsoft Office User" w:date="2020-04-08T17:16:00Z">
        <w:r w:rsidR="008372B0">
          <w:t xml:space="preserve"> dans le sens inverse à la déviation</w:t>
        </w:r>
      </w:ins>
      <w:ins w:id="885" w:author="Microsoft Office User" w:date="2020-04-08T17:50:00Z">
        <w:r w:rsidR="00CA574A">
          <w:t xml:space="preserve"> prismatique</w:t>
        </w:r>
      </w:ins>
      <w:ins w:id="886" w:author="Microsoft Office User" w:date="2020-04-08T17:16:00Z">
        <w:r w:rsidR="008372B0">
          <w:t xml:space="preserve">. Cette déviation latérale du référentiel égocentré </w:t>
        </w:r>
      </w:ins>
      <w:ins w:id="887" w:author="Microsoft Office User" w:date="2020-04-08T17:17:00Z">
        <w:r w:rsidR="008372B0">
          <w:t xml:space="preserve">induit par l’adaptation prismatique est mise en évidence par la comparaison </w:t>
        </w:r>
      </w:ins>
      <w:ins w:id="888" w:author="Microsoft Office User" w:date="2020-04-08T17:18:00Z">
        <w:r w:rsidR="008372B0">
          <w:t>des déviations du droit-devant subjectif</w:t>
        </w:r>
      </w:ins>
      <w:ins w:id="889" w:author="Microsoft Office User" w:date="2020-04-08T17:19:00Z">
        <w:r w:rsidR="008372B0">
          <w:t xml:space="preserve"> </w:t>
        </w:r>
      </w:ins>
      <w:ins w:id="890" w:author="Microsoft Office User" w:date="2020-04-08T17:25:00Z">
        <w:r w:rsidR="004236AE">
          <w:t>mesurées lors du</w:t>
        </w:r>
      </w:ins>
      <w:ins w:id="891" w:author="Microsoft Office User" w:date="2020-04-08T17:19:00Z">
        <w:r w:rsidR="008372B0">
          <w:t xml:space="preserve"> post-test </w:t>
        </w:r>
      </w:ins>
      <w:ins w:id="892" w:author="Microsoft Office User" w:date="2020-04-08T17:22:00Z">
        <w:r w:rsidR="004236AE">
          <w:t xml:space="preserve">avec celles </w:t>
        </w:r>
      </w:ins>
      <w:ins w:id="893" w:author="Microsoft Office User" w:date="2020-04-08T17:23:00Z">
        <w:r w:rsidR="004236AE">
          <w:t>du</w:t>
        </w:r>
      </w:ins>
      <w:ins w:id="894" w:author="Microsoft Office User" w:date="2020-04-08T17:19:00Z">
        <w:r w:rsidR="008372B0">
          <w:t xml:space="preserve"> pré-test. De la même façon, nous pourrons </w:t>
        </w:r>
      </w:ins>
      <w:ins w:id="895" w:author="Microsoft Office User" w:date="2020-04-08T17:23:00Z">
        <w:r w:rsidR="004236AE">
          <w:t xml:space="preserve">également </w:t>
        </w:r>
      </w:ins>
      <w:ins w:id="896" w:author="Microsoft Office User" w:date="2020-04-08T17:19:00Z">
        <w:r w:rsidR="008372B0">
          <w:t xml:space="preserve">comparer les </w:t>
        </w:r>
      </w:ins>
      <w:ins w:id="897" w:author="Microsoft Office User" w:date="2020-04-08T17:20:00Z">
        <w:r w:rsidR="008372B0">
          <w:t>e</w:t>
        </w:r>
      </w:ins>
      <w:ins w:id="898" w:author="Microsoft Office User" w:date="2020-04-08T17:19:00Z">
        <w:r w:rsidR="008372B0">
          <w:t>rreurs angulaire</w:t>
        </w:r>
      </w:ins>
      <w:ins w:id="899" w:author="Microsoft Office User" w:date="2020-04-08T17:21:00Z">
        <w:r w:rsidR="008372B0">
          <w:t>s</w:t>
        </w:r>
      </w:ins>
      <w:ins w:id="900" w:author="Microsoft Office User" w:date="2020-04-08T17:19:00Z">
        <w:r w:rsidR="008372B0">
          <w:t xml:space="preserve"> </w:t>
        </w:r>
      </w:ins>
      <w:ins w:id="901" w:author="Microsoft Office User" w:date="2020-04-08T17:23:00Z">
        <w:r w:rsidR="004236AE">
          <w:t>d</w:t>
        </w:r>
      </w:ins>
      <w:ins w:id="902" w:author="Microsoft Office User" w:date="2020-04-08T17:20:00Z">
        <w:r w:rsidR="008372B0">
          <w:t>es tâc</w:t>
        </w:r>
      </w:ins>
      <w:ins w:id="903" w:author="Microsoft Office User" w:date="2020-04-08T17:21:00Z">
        <w:r w:rsidR="008372B0">
          <w:t xml:space="preserve">hes de </w:t>
        </w:r>
      </w:ins>
      <w:ins w:id="904" w:author="Microsoft Office User" w:date="2020-04-08T17:20:00Z">
        <w:r w:rsidR="008372B0">
          <w:t xml:space="preserve">verticale </w:t>
        </w:r>
      </w:ins>
      <w:ins w:id="905" w:author="Microsoft Office User" w:date="2020-04-08T17:21:00Z">
        <w:r w:rsidR="008372B0">
          <w:t>mesurées</w:t>
        </w:r>
      </w:ins>
      <w:ins w:id="906" w:author="Microsoft Office User" w:date="2020-04-08T17:24:00Z">
        <w:r w:rsidR="004236AE">
          <w:t xml:space="preserve"> au cours du post-test avec celle du pré-test</w:t>
        </w:r>
      </w:ins>
      <w:ins w:id="907" w:author="Microsoft Office User" w:date="2020-04-08T17:25:00Z">
        <w:r w:rsidR="004236AE">
          <w:t xml:space="preserve"> afin de démontrer l’influence de ce protocole </w:t>
        </w:r>
      </w:ins>
      <w:ins w:id="908" w:author="Microsoft Office User" w:date="2020-04-08T17:26:00Z">
        <w:r w:rsidR="004236AE">
          <w:t xml:space="preserve">non seulement </w:t>
        </w:r>
      </w:ins>
      <w:ins w:id="909" w:author="Microsoft Office User" w:date="2020-04-08T17:25:00Z">
        <w:r w:rsidR="004236AE">
          <w:t xml:space="preserve">sur la perception </w:t>
        </w:r>
      </w:ins>
      <w:ins w:id="910" w:author="Microsoft Office User" w:date="2020-04-08T17:26:00Z">
        <w:r w:rsidR="004236AE">
          <w:t>« horizon</w:t>
        </w:r>
      </w:ins>
      <w:ins w:id="911" w:author="Microsoft Office User" w:date="2020-04-08T17:27:00Z">
        <w:r w:rsidR="004236AE">
          <w:t>ta</w:t>
        </w:r>
      </w:ins>
      <w:ins w:id="912" w:author="Microsoft Office User" w:date="2020-04-08T17:26:00Z">
        <w:r w:rsidR="004236AE">
          <w:t>le »</w:t>
        </w:r>
      </w:ins>
      <w:ins w:id="913" w:author="Microsoft Office User" w:date="2020-04-08T17:27:00Z">
        <w:r w:rsidR="004236AE">
          <w:t xml:space="preserve"> mais également sur la perception « verticale » de l’espace.</w:t>
        </w:r>
      </w:ins>
    </w:p>
    <w:p w14:paraId="3BAE5023" w14:textId="77777777" w:rsidR="009F4634" w:rsidRDefault="009F4634" w:rsidP="002651E8"/>
    <w:p w14:paraId="0475C4D2" w14:textId="59FBBFAD" w:rsidR="00DB396C" w:rsidRDefault="00DB396C" w:rsidP="002651E8">
      <w:pPr>
        <w:rPr>
          <w:ins w:id="914" w:author="Remi" w:date="2020-08-27T13:51:00Z"/>
        </w:rPr>
      </w:pPr>
      <w:commentRangeStart w:id="915"/>
      <w:del w:id="916" w:author="Remi" w:date="2020-08-27T13:50:00Z">
        <w:r w:rsidDel="008D3E52">
          <w:rPr>
            <w:noProof/>
            <w:lang w:val="en-GB" w:eastAsia="en-GB"/>
          </w:rPr>
          <w:drawing>
            <wp:inline distT="0" distB="0" distL="0" distR="0" wp14:anchorId="1E83A43D" wp14:editId="03240D58">
              <wp:extent cx="3081298" cy="1952192"/>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7068" cy="1955848"/>
                      </a:xfrm>
                      <a:prstGeom prst="rect">
                        <a:avLst/>
                      </a:prstGeom>
                    </pic:spPr>
                  </pic:pic>
                </a:graphicData>
              </a:graphic>
            </wp:inline>
          </w:drawing>
        </w:r>
      </w:del>
      <w:commentRangeEnd w:id="915"/>
      <w:r w:rsidR="00BF1EA2">
        <w:rPr>
          <w:rStyle w:val="Marquedecommentaire"/>
          <w:lang w:val="x-none"/>
        </w:rPr>
        <w:commentReference w:id="915"/>
      </w:r>
    </w:p>
    <w:p w14:paraId="29F54051" w14:textId="0551458A" w:rsidR="008D3E52" w:rsidRDefault="008D3E52" w:rsidP="002651E8">
      <w:pPr>
        <w:rPr>
          <w:ins w:id="917" w:author="Remi" w:date="2020-08-27T13:50:00Z"/>
        </w:rPr>
      </w:pPr>
      <w:ins w:id="918" w:author="Remi" w:date="2020-08-27T13:51:00Z">
        <w:r w:rsidRPr="008D3E52">
          <w:rPr>
            <w:lang w:val="en-GB"/>
          </w:rPr>
          <w:drawing>
            <wp:inline distT="0" distB="0" distL="0" distR="0" wp14:anchorId="19E57EC0" wp14:editId="32145599">
              <wp:extent cx="3081020" cy="2012632"/>
              <wp:effectExtent l="0" t="0" r="5080" b="698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5"/>
                      <a:stretch>
                        <a:fillRect/>
                      </a:stretch>
                    </pic:blipFill>
                    <pic:spPr>
                      <a:xfrm>
                        <a:off x="0" y="0"/>
                        <a:ext cx="3096049" cy="2022450"/>
                      </a:xfrm>
                      <a:prstGeom prst="rect">
                        <a:avLst/>
                      </a:prstGeom>
                    </pic:spPr>
                  </pic:pic>
                </a:graphicData>
              </a:graphic>
            </wp:inline>
          </w:drawing>
        </w:r>
      </w:ins>
    </w:p>
    <w:p w14:paraId="6355B1E4" w14:textId="77777777" w:rsidR="008D3E52" w:rsidRDefault="008D3E52" w:rsidP="002651E8"/>
    <w:p w14:paraId="7DE895E9" w14:textId="619F939E" w:rsidR="00DB396C" w:rsidRDefault="00DB396C" w:rsidP="00DB396C">
      <w:r w:rsidRPr="00DD4E81">
        <w:rPr>
          <w:b/>
        </w:rPr>
        <w:t xml:space="preserve">Figure </w:t>
      </w:r>
      <w:del w:id="919" w:author="Microsoft Office User" w:date="2020-04-08T17:28:00Z">
        <w:r w:rsidRPr="00DD4E81" w:rsidDel="00070889">
          <w:rPr>
            <w:b/>
          </w:rPr>
          <w:delText>1</w:delText>
        </w:r>
      </w:del>
      <w:r>
        <w:rPr>
          <w:b/>
        </w:rPr>
        <w:t>1</w:t>
      </w:r>
      <w:r w:rsidRPr="00DD4E81">
        <w:rPr>
          <w:b/>
        </w:rPr>
        <w:t>.</w:t>
      </w:r>
      <w:r w:rsidRPr="00DD4E81">
        <w:t xml:space="preserve"> </w:t>
      </w:r>
      <w:del w:id="920" w:author="Microsoft Office User" w:date="2020-08-26T11:21:00Z">
        <w:r w:rsidDel="00DC359D">
          <w:delText>Apparatus</w:delText>
        </w:r>
        <w:r w:rsidRPr="00DD4E81" w:rsidDel="00DC359D">
          <w:delText xml:space="preserve"> utilisé dans la t</w:delText>
        </w:r>
      </w:del>
      <w:ins w:id="921" w:author="Microsoft Office User" w:date="2020-08-26T11:21:00Z">
        <w:r w:rsidR="00DC359D">
          <w:t>T</w:t>
        </w:r>
      </w:ins>
      <w:r w:rsidRPr="00DD4E81">
        <w:t xml:space="preserve">âche de </w:t>
      </w:r>
      <w:r>
        <w:t xml:space="preserve">droit-devant visuel. </w:t>
      </w:r>
      <w:ins w:id="922" w:author="Microsoft Office User" w:date="2020-08-26T11:21:00Z">
        <w:r w:rsidR="00DC359D">
          <w:t xml:space="preserve">Le participant devra aligner </w:t>
        </w:r>
      </w:ins>
      <w:del w:id="923" w:author="Microsoft Office User" w:date="2020-08-26T11:21:00Z">
        <w:r w:rsidDel="00DC359D">
          <w:delText>L</w:delText>
        </w:r>
      </w:del>
      <w:ins w:id="924" w:author="Microsoft Office User" w:date="2020-08-26T11:21:00Z">
        <w:r w:rsidR="00DC359D">
          <w:t>l</w:t>
        </w:r>
      </w:ins>
      <w:r>
        <w:t xml:space="preserve">a barre lumineuse qui s’affichera sur l’écran </w:t>
      </w:r>
      <w:del w:id="925" w:author="Microsoft Office User" w:date="2020-08-26T11:22:00Z">
        <w:r w:rsidDel="00DC359D">
          <w:delText xml:space="preserve">devra être alignée avec le </w:delText>
        </w:r>
      </w:del>
      <w:r>
        <w:t xml:space="preserve">droit-devant </w:t>
      </w:r>
      <w:del w:id="926" w:author="Microsoft Office User" w:date="2020-08-26T11:22:00Z">
        <w:r w:rsidDel="00DC359D">
          <w:delText>imaginaire du participant</w:delText>
        </w:r>
      </w:del>
      <w:ins w:id="927" w:author="Microsoft Office User" w:date="2020-08-26T11:22:00Z">
        <w:r w:rsidR="00DC359D">
          <w:t>eux</w:t>
        </w:r>
      </w:ins>
      <w:r>
        <w:t>.</w:t>
      </w:r>
    </w:p>
    <w:p w14:paraId="7725438A" w14:textId="77777777" w:rsidR="00DB396C" w:rsidRDefault="00DB396C" w:rsidP="002651E8"/>
    <w:p w14:paraId="29452CFA" w14:textId="77777777" w:rsidR="009F4634" w:rsidRDefault="009F4634" w:rsidP="002651E8"/>
    <w:p w14:paraId="5DDB39A0" w14:textId="77777777" w:rsidR="00DD4E81" w:rsidRDefault="00DD4E81" w:rsidP="002651E8"/>
    <w:p w14:paraId="3E3EA1EA" w14:textId="77777777" w:rsidR="00DD4E81" w:rsidRPr="002651E8" w:rsidRDefault="00DD4E81" w:rsidP="002651E8">
      <w:r>
        <w:rPr>
          <w:noProof/>
          <w:lang w:val="en-GB" w:eastAsia="en-GB"/>
        </w:rPr>
        <w:lastRenderedPageBreak/>
        <w:drawing>
          <wp:inline distT="0" distB="0" distL="0" distR="0" wp14:anchorId="1501EBE5" wp14:editId="05C3792D">
            <wp:extent cx="3306035" cy="2514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306035" cy="2514600"/>
                    </a:xfrm>
                    <a:prstGeom prst="rect">
                      <a:avLst/>
                    </a:prstGeom>
                  </pic:spPr>
                </pic:pic>
              </a:graphicData>
            </a:graphic>
          </wp:inline>
        </w:drawing>
      </w:r>
    </w:p>
    <w:p w14:paraId="03D67257" w14:textId="060D7646" w:rsidR="002651E8" w:rsidRDefault="00DD4E81" w:rsidP="004D0B6D">
      <w:r w:rsidRPr="00DD4E81">
        <w:rPr>
          <w:b/>
        </w:rPr>
        <w:t xml:space="preserve">Figure </w:t>
      </w:r>
      <w:del w:id="928" w:author="Microsoft Office User" w:date="2020-04-08T17:28:00Z">
        <w:r w:rsidRPr="00DD4E81" w:rsidDel="00070889">
          <w:rPr>
            <w:b/>
          </w:rPr>
          <w:delText>1</w:delText>
        </w:r>
      </w:del>
      <w:ins w:id="929" w:author="Microsoft Office User" w:date="2020-04-08T17:28:00Z">
        <w:r w:rsidR="00070889">
          <w:rPr>
            <w:b/>
          </w:rPr>
          <w:t>2</w:t>
        </w:r>
      </w:ins>
      <w:r w:rsidRPr="00DD4E81">
        <w:rPr>
          <w:b/>
        </w:rPr>
        <w:t>.</w:t>
      </w:r>
      <w:r w:rsidRPr="00DD4E81">
        <w:t xml:space="preserve"> Matériel utilisé dans la tâche de verticale posturale</w:t>
      </w:r>
      <w:ins w:id="930" w:author="Microsoft Office User" w:date="2020-04-08T17:28:00Z">
        <w:r w:rsidR="00070889">
          <w:t xml:space="preserve"> dans le plan frontal</w:t>
        </w:r>
      </w:ins>
      <w:r w:rsidRPr="00DD4E81">
        <w:t xml:space="preserve">. </w:t>
      </w:r>
      <w:del w:id="931" w:author="Microsoft Office User" w:date="2020-04-08T17:36:00Z">
        <w:r w:rsidRPr="00DD4E81" w:rsidDel="00070889">
          <w:delText xml:space="preserve">Le participant </w:delText>
        </w:r>
      </w:del>
      <w:del w:id="932" w:author="Microsoft Office User" w:date="2020-04-08T17:28:00Z">
        <w:r w:rsidRPr="00DD4E81" w:rsidDel="00070889">
          <w:delText xml:space="preserve">(un patient en l’occurrence, voir </w:delText>
        </w:r>
        <w:commentRangeStart w:id="933"/>
        <w:r w:rsidRPr="00DD4E81" w:rsidDel="00070889">
          <w:delText xml:space="preserve">Pérennou et al., </w:delText>
        </w:r>
        <w:commentRangeEnd w:id="933"/>
        <w:r w:rsidR="00A94999" w:rsidDel="00070889">
          <w:rPr>
            <w:rStyle w:val="Marquedecommentaire"/>
            <w:lang w:val="x-none"/>
          </w:rPr>
          <w:commentReference w:id="933"/>
        </w:r>
        <w:r w:rsidRPr="00DD4E81" w:rsidDel="00070889">
          <w:delText xml:space="preserve">2008) </w:delText>
        </w:r>
      </w:del>
      <w:del w:id="934" w:author="Microsoft Office User" w:date="2020-04-08T17:36:00Z">
        <w:r w:rsidRPr="00DD4E81" w:rsidDel="00070889">
          <w:delText>est</w:delText>
        </w:r>
      </w:del>
      <w:del w:id="935" w:author="Microsoft Office User" w:date="2020-04-08T17:28:00Z">
        <w:r w:rsidRPr="00DD4E81" w:rsidDel="00070889">
          <w:delText xml:space="preserve"> ici </w:delText>
        </w:r>
      </w:del>
      <w:del w:id="936" w:author="Microsoft Office User" w:date="2020-04-08T17:36:00Z">
        <w:r w:rsidRPr="00DD4E81" w:rsidDel="00070889">
          <w:delText xml:space="preserve">incliné dans le plan frontal. </w:delText>
        </w:r>
      </w:del>
      <w:r w:rsidRPr="00DD4E81">
        <w:t>Le participant</w:t>
      </w:r>
      <w:ins w:id="937" w:author="Microsoft Office User" w:date="2020-04-08T17:37:00Z">
        <w:r w:rsidR="00070889">
          <w:t xml:space="preserve">, </w:t>
        </w:r>
      </w:ins>
      <w:del w:id="938" w:author="Microsoft Office User" w:date="2020-04-08T17:37:00Z">
        <w:r w:rsidRPr="00DD4E81" w:rsidDel="00070889">
          <w:delText xml:space="preserve"> est </w:delText>
        </w:r>
      </w:del>
      <w:r w:rsidRPr="00DD4E81">
        <w:t>assis dans la roue avec la tête, le tronc, et les jambes stabilisés grâce à des sangles</w:t>
      </w:r>
      <w:ins w:id="939" w:author="Microsoft Office User" w:date="2020-04-08T17:37:00Z">
        <w:r w:rsidR="00070889">
          <w:t>,</w:t>
        </w:r>
      </w:ins>
      <w:r w:rsidRPr="00DD4E81">
        <w:t xml:space="preserve"> </w:t>
      </w:r>
      <w:ins w:id="940" w:author="Microsoft Office User" w:date="2020-04-08T17:37:00Z">
        <w:r w:rsidR="00070889">
          <w:t xml:space="preserve">est </w:t>
        </w:r>
        <w:r w:rsidR="00070889" w:rsidRPr="00DD4E81">
          <w:t xml:space="preserve">incliné dans le plan frontal </w:t>
        </w:r>
      </w:ins>
      <w:r w:rsidRPr="00DD4E81">
        <w:t>(figure extraite de</w:t>
      </w:r>
      <w:ins w:id="941" w:author="Microsoft Office User" w:date="2020-04-08T17:36:00Z">
        <w:r w:rsidR="00070889">
          <w:t xml:space="preserve"> </w:t>
        </w:r>
      </w:ins>
      <w:del w:id="942" w:author="Microsoft Office User" w:date="2020-04-08T17:36:00Z">
        <w:r w:rsidRPr="00DD4E81" w:rsidDel="00070889">
          <w:delText xml:space="preserve"> </w:delText>
        </w:r>
      </w:del>
      <w:r w:rsidRPr="00DD4E81">
        <w:t>Pérennou et al., 2008)</w:t>
      </w:r>
      <w:del w:id="943" w:author="Microsoft Office User" w:date="2020-04-08T17:36:00Z">
        <w:r w:rsidRPr="00DD4E81" w:rsidDel="00070889">
          <w:delText>.</w:delText>
        </w:r>
      </w:del>
      <w:ins w:id="944" w:author="Microsoft Office User" w:date="2020-04-08T17:37:00Z">
        <w:r w:rsidR="00070889">
          <w:t>.</w:t>
        </w:r>
      </w:ins>
    </w:p>
    <w:p w14:paraId="54ED2F66" w14:textId="77777777" w:rsidR="00DD4E81" w:rsidRDefault="00DD4E81" w:rsidP="004D0B6D"/>
    <w:p w14:paraId="2A4033F2" w14:textId="77777777" w:rsidR="00DD4E81" w:rsidRDefault="00DD4E81" w:rsidP="004D0B6D"/>
    <w:p w14:paraId="7C15A739" w14:textId="77777777" w:rsidR="00DD4E81" w:rsidRDefault="00287A57" w:rsidP="004D0B6D">
      <w:r>
        <w:rPr>
          <w:noProof/>
          <w:lang w:val="en-GB" w:eastAsia="en-GB"/>
        </w:rPr>
        <w:drawing>
          <wp:anchor distT="0" distB="0" distL="0" distR="0" simplePos="0" relativeHeight="251659264" behindDoc="0" locked="0" layoutInCell="1" allowOverlap="1" wp14:anchorId="370C63AD" wp14:editId="7158C3C1">
            <wp:simplePos x="0" y="0"/>
            <wp:positionH relativeFrom="page">
              <wp:posOffset>540385</wp:posOffset>
            </wp:positionH>
            <wp:positionV relativeFrom="paragraph">
              <wp:posOffset>142875</wp:posOffset>
            </wp:positionV>
            <wp:extent cx="1894895" cy="29489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1894895" cy="2948940"/>
                    </a:xfrm>
                    <a:prstGeom prst="rect">
                      <a:avLst/>
                    </a:prstGeom>
                  </pic:spPr>
                </pic:pic>
              </a:graphicData>
            </a:graphic>
          </wp:anchor>
        </w:drawing>
      </w:r>
    </w:p>
    <w:p w14:paraId="65BD2D84" w14:textId="551189FB" w:rsidR="00DD4E81" w:rsidRDefault="00287A57" w:rsidP="004D0B6D">
      <w:r w:rsidRPr="00287A57">
        <w:rPr>
          <w:b/>
        </w:rPr>
        <w:t xml:space="preserve">Figure </w:t>
      </w:r>
      <w:del w:id="945" w:author="Microsoft Office User" w:date="2020-04-08T17:28:00Z">
        <w:r w:rsidRPr="00287A57" w:rsidDel="00070889">
          <w:rPr>
            <w:b/>
          </w:rPr>
          <w:delText>2</w:delText>
        </w:r>
      </w:del>
      <w:ins w:id="946" w:author="Microsoft Office User" w:date="2020-04-08T17:28:00Z">
        <w:r w:rsidR="00070889">
          <w:rPr>
            <w:b/>
          </w:rPr>
          <w:t>3</w:t>
        </w:r>
      </w:ins>
      <w:r w:rsidRPr="00287A57">
        <w:rPr>
          <w:b/>
        </w:rPr>
        <w:t>.</w:t>
      </w:r>
      <w:r w:rsidRPr="00287A57">
        <w:t xml:space="preserve"> Matériel utilisé </w:t>
      </w:r>
      <w:del w:id="947" w:author="Microsoft Office User" w:date="2020-04-08T17:38:00Z">
        <w:r w:rsidRPr="00287A57" w:rsidDel="00CA574A">
          <w:delText xml:space="preserve">dans </w:delText>
        </w:r>
      </w:del>
      <w:ins w:id="948" w:author="Microsoft Office User" w:date="2020-04-08T17:38:00Z">
        <w:r w:rsidR="00CA574A">
          <w:t>pour</w:t>
        </w:r>
        <w:r w:rsidR="00CA574A" w:rsidRPr="00287A57">
          <w:t xml:space="preserve"> </w:t>
        </w:r>
      </w:ins>
      <w:r w:rsidRPr="00287A57">
        <w:t>la tâche de verticale posturale</w:t>
      </w:r>
      <w:ins w:id="949" w:author="Microsoft Office User" w:date="2020-04-08T17:37:00Z">
        <w:r w:rsidR="00070889">
          <w:t xml:space="preserve"> dans</w:t>
        </w:r>
      </w:ins>
      <w:ins w:id="950" w:author="Microsoft Office User" w:date="2020-04-08T17:38:00Z">
        <w:r w:rsidR="00CA574A">
          <w:t xml:space="preserve"> </w:t>
        </w:r>
      </w:ins>
      <w:ins w:id="951" w:author="Microsoft Office User" w:date="2020-04-08T17:37:00Z">
        <w:r w:rsidR="00070889">
          <w:t>le plan sagittal</w:t>
        </w:r>
      </w:ins>
      <w:ins w:id="952" w:author="Microsoft Office User" w:date="2020-08-26T11:37:00Z">
        <w:r w:rsidR="00A60652">
          <w:t xml:space="preserve">. </w:t>
        </w:r>
        <w:r w:rsidR="00A60652" w:rsidRPr="00DD4E81">
          <w:t>Le participant</w:t>
        </w:r>
        <w:r w:rsidR="00A60652">
          <w:t xml:space="preserve">, </w:t>
        </w:r>
        <w:r w:rsidR="00A60652" w:rsidRPr="00DD4E81">
          <w:t>assis dans la roue avec la tête, le tronc, et les jambes stabilisés grâce à des sangles</w:t>
        </w:r>
        <w:r w:rsidR="00A60652">
          <w:t>,</w:t>
        </w:r>
        <w:r w:rsidR="00A60652" w:rsidRPr="00DD4E81">
          <w:t xml:space="preserve"> </w:t>
        </w:r>
        <w:r w:rsidR="00A60652">
          <w:t xml:space="preserve">est </w:t>
        </w:r>
        <w:r w:rsidR="00A60652" w:rsidRPr="00DD4E81">
          <w:t xml:space="preserve">incliné dans le plan </w:t>
        </w:r>
        <w:r w:rsidR="00A60652">
          <w:t>sagi</w:t>
        </w:r>
      </w:ins>
      <w:ins w:id="953" w:author="Microsoft Office User" w:date="2020-08-26T11:38:00Z">
        <w:r w:rsidR="00A60652">
          <w:t>t</w:t>
        </w:r>
      </w:ins>
      <w:ins w:id="954" w:author="Microsoft Office User" w:date="2020-08-26T11:37:00Z">
        <w:r w:rsidR="00A60652">
          <w:t xml:space="preserve">tal </w:t>
        </w:r>
      </w:ins>
      <w:del w:id="955" w:author="Microsoft Office User" w:date="2020-04-08T17:38:00Z">
        <w:r w:rsidRPr="00287A57" w:rsidDel="00CA574A">
          <w:delText xml:space="preserve">. Le participant est incliné dans le plan sagittal </w:delText>
        </w:r>
      </w:del>
      <w:r w:rsidRPr="00287A57">
        <w:t xml:space="preserve">(figure extraite de Barbieri et al., </w:t>
      </w:r>
      <w:commentRangeStart w:id="956"/>
      <w:r w:rsidRPr="00287A57">
        <w:t>2008</w:t>
      </w:r>
      <w:commentRangeEnd w:id="956"/>
      <w:r w:rsidR="007B41DD">
        <w:rPr>
          <w:rStyle w:val="Marquedecommentaire"/>
          <w:lang w:val="x-none"/>
        </w:rPr>
        <w:commentReference w:id="956"/>
      </w:r>
      <w:r w:rsidRPr="00287A57">
        <w:t>).</w:t>
      </w:r>
    </w:p>
    <w:p w14:paraId="25880BE1" w14:textId="77777777" w:rsidR="00F17724" w:rsidRDefault="00F17724" w:rsidP="004D0B6D"/>
    <w:p w14:paraId="6F3C71EE" w14:textId="6EAACBC2" w:rsidR="00F17724" w:rsidRPr="00E25D29" w:rsidRDefault="00F17724" w:rsidP="00F17724">
      <w:pPr>
        <w:rPr>
          <w:b/>
          <w:u w:val="single"/>
          <w:rPrChange w:id="957" w:author="Microsoft Office User" w:date="2020-04-09T12:14:00Z">
            <w:rPr>
              <w:u w:val="single"/>
            </w:rPr>
          </w:rPrChange>
        </w:rPr>
      </w:pPr>
      <w:r w:rsidRPr="00E25D29">
        <w:rPr>
          <w:b/>
          <w:u w:val="single"/>
          <w:rPrChange w:id="958" w:author="Microsoft Office User" w:date="2020-04-09T12:14:00Z">
            <w:rPr>
              <w:u w:val="single"/>
            </w:rPr>
          </w:rPrChange>
        </w:rPr>
        <w:t xml:space="preserve">Expériences </w:t>
      </w:r>
      <w:del w:id="959" w:author="Microsoft Office User" w:date="2020-04-08T18:06:00Z">
        <w:r w:rsidRPr="00E25D29" w:rsidDel="00D94F2B">
          <w:rPr>
            <w:b/>
            <w:u w:val="single"/>
            <w:rPrChange w:id="960" w:author="Microsoft Office User" w:date="2020-04-09T12:14:00Z">
              <w:rPr>
                <w:u w:val="single"/>
              </w:rPr>
            </w:rPrChange>
          </w:rPr>
          <w:delText>supplémentaires</w:delText>
        </w:r>
      </w:del>
      <w:ins w:id="961" w:author="Microsoft Office User" w:date="2020-04-08T18:06:00Z">
        <w:r w:rsidR="00D94F2B" w:rsidRPr="00E25D29">
          <w:rPr>
            <w:b/>
            <w:u w:val="single"/>
            <w:rPrChange w:id="962" w:author="Microsoft Office User" w:date="2020-04-09T12:14:00Z">
              <w:rPr>
                <w:u w:val="single"/>
              </w:rPr>
            </w:rPrChange>
          </w:rPr>
          <w:t>suivantes</w:t>
        </w:r>
      </w:ins>
    </w:p>
    <w:p w14:paraId="7CEBA454" w14:textId="77777777" w:rsidR="00F17724" w:rsidRDefault="00F17724" w:rsidP="00F17724"/>
    <w:p w14:paraId="770C27DE" w14:textId="1BD1D268" w:rsidR="00F17724" w:rsidRDefault="00F17724" w:rsidP="00F17724">
      <w:r>
        <w:t xml:space="preserve">Tandis que l’expérience 1 </w:t>
      </w:r>
      <w:del w:id="963" w:author="Microsoft Office User" w:date="2020-04-08T18:08:00Z">
        <w:r w:rsidDel="00D94F2B">
          <w:delText xml:space="preserve">a </w:delText>
        </w:r>
      </w:del>
      <w:ins w:id="964" w:author="Microsoft Office User" w:date="2020-04-08T18:10:00Z">
        <w:r w:rsidR="00D94F2B">
          <w:t xml:space="preserve">utilise un </w:t>
        </w:r>
      </w:ins>
      <w:ins w:id="965" w:author="Microsoft Office User" w:date="2020-04-08T18:23:00Z">
        <w:r w:rsidR="00621DB3">
          <w:t>paradigme</w:t>
        </w:r>
      </w:ins>
      <w:ins w:id="966" w:author="Microsoft Office User" w:date="2020-04-08T18:10:00Z">
        <w:r w:rsidR="00D94F2B">
          <w:t xml:space="preserve"> d’</w:t>
        </w:r>
      </w:ins>
      <w:ins w:id="967" w:author="Microsoft Office User" w:date="2020-04-08T18:09:00Z">
        <w:r w:rsidR="00D94F2B">
          <w:t xml:space="preserve">entrainement </w:t>
        </w:r>
      </w:ins>
      <w:ins w:id="968" w:author="Microsoft Office User" w:date="2020-04-08T18:11:00Z">
        <w:r w:rsidR="00D94F2B">
          <w:t>connu pour</w:t>
        </w:r>
      </w:ins>
      <w:del w:id="969" w:author="Microsoft Office User" w:date="2020-04-08T18:11:00Z">
        <w:r w:rsidDel="00D94F2B">
          <w:delText>pour but de</w:delText>
        </w:r>
      </w:del>
      <w:r>
        <w:t xml:space="preserve"> biaiser la perception spatiale </w:t>
      </w:r>
      <w:ins w:id="970" w:author="Microsoft Office User" w:date="2020-04-08T18:07:00Z">
        <w:r w:rsidR="00D94F2B">
          <w:t>« </w:t>
        </w:r>
      </w:ins>
      <w:r>
        <w:t>horizontale</w:t>
      </w:r>
      <w:ins w:id="971" w:author="Microsoft Office User" w:date="2020-04-08T18:07:00Z">
        <w:r w:rsidR="00D94F2B">
          <w:t> »</w:t>
        </w:r>
      </w:ins>
      <w:r>
        <w:t xml:space="preserve"> </w:t>
      </w:r>
      <w:del w:id="972" w:author="Microsoft Office User" w:date="2020-04-08T18:07:00Z">
        <w:r w:rsidDel="00D94F2B">
          <w:delText xml:space="preserve">pour </w:delText>
        </w:r>
      </w:del>
      <w:ins w:id="973" w:author="Microsoft Office User" w:date="2020-04-08T18:07:00Z">
        <w:r w:rsidR="00D94F2B">
          <w:t xml:space="preserve">afin de tester </w:t>
        </w:r>
      </w:ins>
      <w:ins w:id="974" w:author="Microsoft Office User" w:date="2020-04-08T18:09:00Z">
        <w:r w:rsidR="00D94F2B">
          <w:t xml:space="preserve">l’influence </w:t>
        </w:r>
      </w:ins>
      <w:ins w:id="975" w:author="Microsoft Office User" w:date="2020-04-08T18:11:00Z">
        <w:r w:rsidR="00D94F2B">
          <w:t xml:space="preserve">de ce </w:t>
        </w:r>
      </w:ins>
      <w:ins w:id="976" w:author="Microsoft Office User" w:date="2020-04-08T18:23:00Z">
        <w:r w:rsidR="00621DB3">
          <w:t>paradigme</w:t>
        </w:r>
      </w:ins>
      <w:ins w:id="977" w:author="Microsoft Office User" w:date="2020-04-08T18:11:00Z">
        <w:r w:rsidR="00D94F2B">
          <w:t xml:space="preserve"> sur </w:t>
        </w:r>
      </w:ins>
      <w:del w:id="978" w:author="Microsoft Office User" w:date="2020-04-08T18:11:00Z">
        <w:r w:rsidDel="00D94F2B">
          <w:delText xml:space="preserve">biaiser </w:delText>
        </w:r>
      </w:del>
      <w:r>
        <w:t xml:space="preserve">la perception spatiale </w:t>
      </w:r>
      <w:ins w:id="979" w:author="Microsoft Office User" w:date="2020-04-08T18:11:00Z">
        <w:r w:rsidR="00D94F2B">
          <w:t>« </w:t>
        </w:r>
      </w:ins>
      <w:r>
        <w:t>verticale</w:t>
      </w:r>
      <w:ins w:id="980" w:author="Microsoft Office User" w:date="2020-04-08T18:11:00Z">
        <w:r w:rsidR="00D94F2B">
          <w:t> »</w:t>
        </w:r>
      </w:ins>
      <w:r>
        <w:t xml:space="preserve">, </w:t>
      </w:r>
      <w:del w:id="981" w:author="Microsoft Office User" w:date="2020-04-08T18:11:00Z">
        <w:r w:rsidDel="00D94F2B">
          <w:delText xml:space="preserve">d’autres </w:delText>
        </w:r>
      </w:del>
      <w:ins w:id="982" w:author="Microsoft Office User" w:date="2020-04-08T18:11:00Z">
        <w:r w:rsidR="00D94F2B">
          <w:t xml:space="preserve">les </w:t>
        </w:r>
      </w:ins>
      <w:r>
        <w:t>expériences</w:t>
      </w:r>
      <w:del w:id="983" w:author="Microsoft Office User" w:date="2020-04-08T18:12:00Z">
        <w:r w:rsidDel="00D94F2B">
          <w:delText xml:space="preserve"> </w:delText>
        </w:r>
      </w:del>
      <w:ins w:id="984" w:author="Microsoft Office User" w:date="2020-04-08T18:11:00Z">
        <w:r w:rsidR="00D94F2B">
          <w:t xml:space="preserve"> s</w:t>
        </w:r>
      </w:ins>
      <w:ins w:id="985" w:author="Microsoft Office User" w:date="2020-04-08T18:12:00Z">
        <w:r w:rsidR="00D94F2B">
          <w:t>ui</w:t>
        </w:r>
      </w:ins>
      <w:ins w:id="986" w:author="Microsoft Office User" w:date="2020-04-08T18:11:00Z">
        <w:r w:rsidR="00D94F2B">
          <w:t>vant</w:t>
        </w:r>
      </w:ins>
      <w:ins w:id="987" w:author="Microsoft Office User" w:date="2020-04-08T18:12:00Z">
        <w:r w:rsidR="00D94F2B">
          <w:t xml:space="preserve">es </w:t>
        </w:r>
      </w:ins>
      <w:r>
        <w:t>seront menées afin de démontrer l’effet inverse</w:t>
      </w:r>
      <w:ins w:id="988" w:author="Microsoft Office User" w:date="2020-04-08T18:23:00Z">
        <w:r w:rsidR="00621DB3">
          <w:t>, à savoir l’</w:t>
        </w:r>
      </w:ins>
      <w:ins w:id="989" w:author="Microsoft Office User" w:date="2020-04-08T18:24:00Z">
        <w:r w:rsidR="00B27303">
          <w:t>influence</w:t>
        </w:r>
      </w:ins>
      <w:ins w:id="990" w:author="Microsoft Office User" w:date="2020-04-08T18:23:00Z">
        <w:r w:rsidR="00621DB3">
          <w:t xml:space="preserve"> </w:t>
        </w:r>
      </w:ins>
      <w:ins w:id="991" w:author="Microsoft Office User" w:date="2020-08-26T11:38:00Z">
        <w:r w:rsidR="00A60652">
          <w:t>sur la perception spatiale « horizontale »</w:t>
        </w:r>
      </w:ins>
      <w:ins w:id="992" w:author="Microsoft Office User" w:date="2020-08-26T11:39:00Z">
        <w:r w:rsidR="00A60652">
          <w:t xml:space="preserve"> </w:t>
        </w:r>
      </w:ins>
      <w:ins w:id="993" w:author="Microsoft Office User" w:date="2020-04-08T18:23:00Z">
        <w:r w:rsidR="00621DB3">
          <w:t xml:space="preserve">d’un </w:t>
        </w:r>
      </w:ins>
      <w:ins w:id="994" w:author="Microsoft Office User" w:date="2020-04-08T18:12:00Z">
        <w:r w:rsidR="00D94F2B">
          <w:t>entrainement connu pour biaiser la perception spatiale « verticale »</w:t>
        </w:r>
      </w:ins>
      <w:r>
        <w:t xml:space="preserve">. En effet, démontrer que </w:t>
      </w:r>
      <w:del w:id="995" w:author="Microsoft Office User" w:date="2020-04-08T18:17:00Z">
        <w:r w:rsidDel="00621DB3">
          <w:delText xml:space="preserve">la </w:delText>
        </w:r>
      </w:del>
      <w:ins w:id="996" w:author="Microsoft Office User" w:date="2020-04-08T18:17:00Z">
        <w:r w:rsidR="00621DB3">
          <w:t xml:space="preserve">des biais de la </w:t>
        </w:r>
      </w:ins>
      <w:r>
        <w:t xml:space="preserve">perception spatiale </w:t>
      </w:r>
      <w:ins w:id="997" w:author="Microsoft Office User" w:date="2020-04-08T18:17:00Z">
        <w:r w:rsidR="00621DB3">
          <w:t>« </w:t>
        </w:r>
      </w:ins>
      <w:r>
        <w:t>horizontale</w:t>
      </w:r>
      <w:ins w:id="998" w:author="Microsoft Office User" w:date="2020-04-08T18:17:00Z">
        <w:r w:rsidR="00621DB3">
          <w:t> »</w:t>
        </w:r>
      </w:ins>
      <w:r>
        <w:t xml:space="preserve"> et </w:t>
      </w:r>
      <w:ins w:id="999" w:author="Microsoft Office User" w:date="2020-04-08T18:17:00Z">
        <w:r w:rsidR="00621DB3">
          <w:t>« </w:t>
        </w:r>
      </w:ins>
      <w:r>
        <w:t>verticale</w:t>
      </w:r>
      <w:ins w:id="1000" w:author="Microsoft Office User" w:date="2020-04-08T18:17:00Z">
        <w:r w:rsidR="00621DB3">
          <w:t> »</w:t>
        </w:r>
      </w:ins>
      <w:r>
        <w:t xml:space="preserve"> </w:t>
      </w:r>
      <w:del w:id="1001" w:author="Microsoft Office User" w:date="2020-04-08T18:13:00Z">
        <w:r w:rsidDel="00621DB3">
          <w:delText xml:space="preserve">s’influencent </w:delText>
        </w:r>
      </w:del>
      <w:ins w:id="1002" w:author="Microsoft Office User" w:date="2020-04-08T18:13:00Z">
        <w:r w:rsidR="00621DB3">
          <w:t>s’observe</w:t>
        </w:r>
      </w:ins>
      <w:ins w:id="1003" w:author="Microsoft Office User" w:date="2020-08-26T11:39:00Z">
        <w:r w:rsidR="00A60652">
          <w:t>nt</w:t>
        </w:r>
      </w:ins>
      <w:ins w:id="1004" w:author="Microsoft Office User" w:date="2020-04-08T18:13:00Z">
        <w:r w:rsidR="00621DB3">
          <w:t xml:space="preserve"> de façon concomitante </w:t>
        </w:r>
      </w:ins>
      <w:del w:id="1005" w:author="Microsoft Office User" w:date="2020-04-08T18:13:00Z">
        <w:r w:rsidDel="00621DB3">
          <w:delText xml:space="preserve">réciproquement </w:delText>
        </w:r>
      </w:del>
      <w:r>
        <w:t>corroborerait fortement notre hypothèse générale.</w:t>
      </w:r>
    </w:p>
    <w:p w14:paraId="28626B82" w14:textId="7626EBD9" w:rsidR="00F17724" w:rsidRDefault="00F17724" w:rsidP="00F17724">
      <w:r>
        <w:t>Pour ce faire, nous prévoyons d’utiliser le même protocole</w:t>
      </w:r>
      <w:del w:id="1006" w:author="Microsoft Office User" w:date="2020-04-08T18:18:00Z">
        <w:r w:rsidDel="00621DB3">
          <w:delText xml:space="preserve"> (</w:delText>
        </w:r>
      </w:del>
      <w:del w:id="1007" w:author="Microsoft Office User" w:date="2020-04-08T18:07:00Z">
        <w:r w:rsidDel="00D94F2B">
          <w:delText>pre</w:delText>
        </w:r>
      </w:del>
      <w:del w:id="1008" w:author="Microsoft Office User" w:date="2020-04-08T18:18:00Z">
        <w:r w:rsidDel="00621DB3">
          <w:delText>-test, test, post-test)</w:delText>
        </w:r>
      </w:del>
      <w:r>
        <w:t xml:space="preserve"> que celui décrit dans l’expérience 1</w:t>
      </w:r>
      <w:ins w:id="1009" w:author="Microsoft Office User" w:date="2020-04-08T18:18:00Z">
        <w:r w:rsidR="00621DB3">
          <w:t xml:space="preserve"> (pré-test, test, post-test)</w:t>
        </w:r>
      </w:ins>
      <w:r>
        <w:t xml:space="preserve">, mais avec une phase d’intervention (phase test) connue pour moduler spécifiquement la perception de la verticale, dans l’objectif de démontrer son efficacité pour biaiser non seulement la perception spatiale dans la dimension </w:t>
      </w:r>
      <w:ins w:id="1010" w:author="Microsoft Office User" w:date="2020-04-08T18:24:00Z">
        <w:r w:rsidR="00B27303">
          <w:t>« </w:t>
        </w:r>
      </w:ins>
      <w:r>
        <w:t>verticale</w:t>
      </w:r>
      <w:ins w:id="1011" w:author="Microsoft Office User" w:date="2020-04-08T18:24:00Z">
        <w:r w:rsidR="00B27303">
          <w:t> »</w:t>
        </w:r>
      </w:ins>
      <w:r>
        <w:t xml:space="preserve"> mais également dans la dimension </w:t>
      </w:r>
      <w:ins w:id="1012" w:author="Microsoft Office User" w:date="2020-04-08T18:24:00Z">
        <w:r w:rsidR="00B27303">
          <w:t>« </w:t>
        </w:r>
      </w:ins>
      <w:r>
        <w:t>horizontale</w:t>
      </w:r>
      <w:ins w:id="1013" w:author="Microsoft Office User" w:date="2020-04-08T18:24:00Z">
        <w:r w:rsidR="00B27303">
          <w:t> »</w:t>
        </w:r>
      </w:ins>
      <w:r>
        <w:t>. Ces expérimentations comporteront donc :</w:t>
      </w:r>
    </w:p>
    <w:p w14:paraId="0BDAA4A2" w14:textId="77777777" w:rsidR="00B27303" w:rsidRDefault="00B27303" w:rsidP="00F17724">
      <w:pPr>
        <w:rPr>
          <w:ins w:id="1014" w:author="Microsoft Office User" w:date="2020-04-08T18:25:00Z"/>
          <w:b/>
          <w:u w:val="single"/>
        </w:rPr>
      </w:pPr>
    </w:p>
    <w:p w14:paraId="62C31771" w14:textId="35D37274" w:rsidR="00F17724" w:rsidRDefault="00F17724" w:rsidP="00F17724">
      <w:r>
        <w:rPr>
          <w:b/>
          <w:u w:val="single"/>
        </w:rPr>
        <w:t xml:space="preserve">(1) </w:t>
      </w:r>
      <w:r w:rsidRPr="00F17724">
        <w:rPr>
          <w:b/>
          <w:u w:val="single"/>
        </w:rPr>
        <w:t>Une phase pré-test,</w:t>
      </w:r>
      <w:r>
        <w:t xml:space="preserve"> durant lesquelles nous utiliserons les tâches spatiales décrites dans l’expérience 1.</w:t>
      </w:r>
    </w:p>
    <w:p w14:paraId="78489837" w14:textId="77777777" w:rsidR="00B27303" w:rsidRDefault="00B27303" w:rsidP="00F17724">
      <w:pPr>
        <w:rPr>
          <w:ins w:id="1015" w:author="Microsoft Office User" w:date="2020-04-08T18:25:00Z"/>
          <w:b/>
          <w:u w:val="single"/>
        </w:rPr>
      </w:pPr>
    </w:p>
    <w:p w14:paraId="7167333F" w14:textId="4DBA1F1E" w:rsidR="00F17724" w:rsidRDefault="00F17724" w:rsidP="00F17724">
      <w:r>
        <w:rPr>
          <w:b/>
          <w:u w:val="single"/>
        </w:rPr>
        <w:t xml:space="preserve">(2) </w:t>
      </w:r>
      <w:r w:rsidRPr="00F17724">
        <w:rPr>
          <w:b/>
          <w:u w:val="single"/>
        </w:rPr>
        <w:t>Une phase test</w:t>
      </w:r>
      <w:r>
        <w:t>, durant lesquels trois types d’intervention pourront être proposés :</w:t>
      </w:r>
    </w:p>
    <w:p w14:paraId="1F25F8FE" w14:textId="77777777" w:rsidR="00F17724" w:rsidRDefault="00F17724" w:rsidP="00F17724"/>
    <w:p w14:paraId="0ECDDA8E" w14:textId="42CCEEBA" w:rsidR="00F17724" w:rsidRDefault="00F17724" w:rsidP="00F17724">
      <w:r>
        <w:lastRenderedPageBreak/>
        <w:t>-</w:t>
      </w:r>
      <w:r>
        <w:tab/>
        <w:t>L’immersion du participant, grâce à la réalité virtuelle (port de lunettes 3D), dans une pièce virtuelle inclinée. Cette intervention a démontré son influence sur la perception de la verticale</w:t>
      </w:r>
      <w:ins w:id="1016" w:author="Remi" w:date="2020-08-27T13:54:00Z">
        <w:r w:rsidR="008D3E52">
          <w:t xml:space="preserve"> gravitaire</w:t>
        </w:r>
      </w:ins>
      <w:r>
        <w:t xml:space="preserve"> (tâche de verticale visuelle, Odin, Faletto-Passy, Assaban, &amp; Pérennou, 2018).</w:t>
      </w:r>
    </w:p>
    <w:p w14:paraId="0A46287F" w14:textId="0C03F69A" w:rsidR="00F17724" w:rsidRDefault="00F17724" w:rsidP="00F17724">
      <w:r>
        <w:t>-</w:t>
      </w:r>
      <w:r>
        <w:tab/>
        <w:t>La présentation de stimuli visuels en rotation (</w:t>
      </w:r>
      <w:ins w:id="1017" w:author="Microsoft Office User" w:date="2020-04-08T18:26:00Z">
        <w:r w:rsidR="00B27303">
          <w:t xml:space="preserve">stimulation </w:t>
        </w:r>
      </w:ins>
      <w:r>
        <w:t>dynamique), induisant une sensation de rotation du corps dans la direction des stimuli visuels (</w:t>
      </w:r>
      <w:ins w:id="1018" w:author="Remi" w:date="2020-08-27T13:54:00Z">
        <w:r w:rsidR="008D3E52">
          <w:t>« </w:t>
        </w:r>
      </w:ins>
      <w:r>
        <w:t>vection</w:t>
      </w:r>
      <w:ins w:id="1019" w:author="Remi" w:date="2020-08-27T13:55:00Z">
        <w:r w:rsidR="008D3E52">
          <w:t> »</w:t>
        </w:r>
      </w:ins>
      <w:r>
        <w:t xml:space="preserve">). Ce paradigme </w:t>
      </w:r>
      <w:ins w:id="1020" w:author="Microsoft Office User" w:date="2020-04-08T18:26:00Z">
        <w:r w:rsidR="00B27303">
          <w:t xml:space="preserve">est également connu pour </w:t>
        </w:r>
      </w:ins>
      <w:del w:id="1021" w:author="Microsoft Office User" w:date="2020-04-08T18:26:00Z">
        <w:r w:rsidDel="00B27303">
          <w:delText xml:space="preserve">induit </w:delText>
        </w:r>
      </w:del>
      <w:ins w:id="1022" w:author="Microsoft Office User" w:date="2020-04-08T18:26:00Z">
        <w:r w:rsidR="00B27303">
          <w:t xml:space="preserve">induire </w:t>
        </w:r>
      </w:ins>
      <w:r>
        <w:t>aussi un biais perceptif dans la tâche de verticale visuelle (Lopez, Lacour, El Ahmadi, Magnan, &amp; Borel, 2007).</w:t>
      </w:r>
    </w:p>
    <w:p w14:paraId="408C3860" w14:textId="48ED6988" w:rsidR="00F17724" w:rsidRDefault="00F17724" w:rsidP="00F17724">
      <w:pPr>
        <w:rPr>
          <w:ins w:id="1023" w:author="Microsoft Office User" w:date="2020-04-08T18:25:00Z"/>
        </w:rPr>
      </w:pPr>
      <w:r>
        <w:t>-</w:t>
      </w:r>
      <w:r>
        <w:tab/>
        <w:t>La présentation de stimuli visuels périphériques statiques (un cadre)</w:t>
      </w:r>
      <w:ins w:id="1024" w:author="Microsoft Office User" w:date="2020-04-08T18:27:00Z">
        <w:r w:rsidR="00B27303">
          <w:t xml:space="preserve">, </w:t>
        </w:r>
      </w:ins>
      <w:del w:id="1025" w:author="Microsoft Office User" w:date="2020-04-08T18:27:00Z">
        <w:r w:rsidDel="00B27303">
          <w:delText xml:space="preserve"> </w:delText>
        </w:r>
      </w:del>
      <w:r>
        <w:t>connu</w:t>
      </w:r>
      <w:ins w:id="1026" w:author="Microsoft Office User" w:date="2020-04-08T18:27:00Z">
        <w:r w:rsidR="00B27303">
          <w:t>e</w:t>
        </w:r>
      </w:ins>
      <w:r>
        <w:t xml:space="preserve"> pour induire un biais </w:t>
      </w:r>
      <w:ins w:id="1027" w:author="Microsoft Office User" w:date="2020-04-08T18:28:00Z">
        <w:r w:rsidR="00B27303">
          <w:t xml:space="preserve">perceptif </w:t>
        </w:r>
      </w:ins>
      <w:r>
        <w:t>de la verticale visuelle dans la direction du cadre (pour les sujets dépendants à l’égard du champ visuel</w:t>
      </w:r>
      <w:ins w:id="1028" w:author="Microsoft Office User" w:date="2020-04-08T18:28:00Z">
        <w:r w:rsidR="00B27303">
          <w:t xml:space="preserve">, </w:t>
        </w:r>
      </w:ins>
      <w:del w:id="1029" w:author="Microsoft Office User" w:date="2020-04-08T18:28:00Z">
        <w:r w:rsidDel="00B27303">
          <w:delText>). Ce paradigme induit aussi un biais perceptif dans la tâche de verticale visuelle (</w:delText>
        </w:r>
      </w:del>
      <w:r>
        <w:t>Luyat &amp; Ohlmann, 1997).</w:t>
      </w:r>
    </w:p>
    <w:p w14:paraId="7520A9C0" w14:textId="77777777" w:rsidR="00B27303" w:rsidRDefault="00B27303" w:rsidP="00F17724"/>
    <w:p w14:paraId="5E5B831B" w14:textId="256739AD" w:rsidR="00F17724" w:rsidRDefault="00F17724" w:rsidP="00F17724">
      <w:r>
        <w:rPr>
          <w:b/>
          <w:u w:val="single"/>
        </w:rPr>
        <w:t xml:space="preserve">(3) </w:t>
      </w:r>
      <w:r w:rsidRPr="00F17724">
        <w:rPr>
          <w:b/>
          <w:u w:val="single"/>
        </w:rPr>
        <w:t>Une phase post-test</w:t>
      </w:r>
      <w:r>
        <w:t xml:space="preserve">, identique à la phase pré-test, visant à mettre en évidence un effet perceptif post-test non seulement dans la dimension </w:t>
      </w:r>
      <w:ins w:id="1030" w:author="Microsoft Office User" w:date="2020-04-08T18:28:00Z">
        <w:r w:rsidR="00B27303">
          <w:t>« </w:t>
        </w:r>
      </w:ins>
      <w:r>
        <w:t>verticale</w:t>
      </w:r>
      <w:ins w:id="1031" w:author="Microsoft Office User" w:date="2020-04-08T18:28:00Z">
        <w:r w:rsidR="00B27303">
          <w:t> »</w:t>
        </w:r>
      </w:ins>
      <w:r>
        <w:t xml:space="preserve"> mais également dans la dimension </w:t>
      </w:r>
      <w:ins w:id="1032" w:author="Microsoft Office User" w:date="2020-04-08T18:28:00Z">
        <w:r w:rsidR="00B27303">
          <w:t>« </w:t>
        </w:r>
      </w:ins>
      <w:r>
        <w:t>horizontale</w:t>
      </w:r>
      <w:ins w:id="1033" w:author="Microsoft Office User" w:date="2020-04-08T18:28:00Z">
        <w:r w:rsidR="00B27303">
          <w:t> »</w:t>
        </w:r>
      </w:ins>
      <w:r>
        <w:t>.</w:t>
      </w:r>
    </w:p>
    <w:p w14:paraId="77C1808A" w14:textId="77777777" w:rsidR="00F17724" w:rsidRDefault="00F17724" w:rsidP="00F17724"/>
    <w:p w14:paraId="556D3740" w14:textId="735176ED" w:rsidR="00F17724" w:rsidRPr="00E25D29" w:rsidRDefault="00B27303" w:rsidP="00F17724">
      <w:pPr>
        <w:rPr>
          <w:b/>
          <w:u w:val="single"/>
          <w:rPrChange w:id="1034" w:author="Microsoft Office User" w:date="2020-04-09T12:14:00Z">
            <w:rPr>
              <w:u w:val="single"/>
            </w:rPr>
          </w:rPrChange>
        </w:rPr>
      </w:pPr>
      <w:ins w:id="1035" w:author="Microsoft Office User" w:date="2020-04-08T18:28:00Z">
        <w:r w:rsidRPr="00E25D29">
          <w:rPr>
            <w:b/>
            <w:u w:val="single"/>
            <w:rPrChange w:id="1036" w:author="Microsoft Office User" w:date="2020-04-09T12:14:00Z">
              <w:rPr>
                <w:u w:val="single"/>
              </w:rPr>
            </w:rPrChange>
          </w:rPr>
          <w:t xml:space="preserve">Expériences de </w:t>
        </w:r>
      </w:ins>
      <w:del w:id="1037" w:author="Microsoft Office User" w:date="2020-04-08T18:28:00Z">
        <w:r w:rsidR="00F17724" w:rsidRPr="00E25D29" w:rsidDel="00B27303">
          <w:rPr>
            <w:b/>
            <w:u w:val="single"/>
            <w:rPrChange w:id="1038" w:author="Microsoft Office User" w:date="2020-04-09T12:14:00Z">
              <w:rPr>
                <w:u w:val="single"/>
              </w:rPr>
            </w:rPrChange>
          </w:rPr>
          <w:delText>R</w:delText>
        </w:r>
      </w:del>
      <w:ins w:id="1039" w:author="Microsoft Office User" w:date="2020-04-08T18:28:00Z">
        <w:r w:rsidRPr="00E25D29">
          <w:rPr>
            <w:b/>
            <w:u w:val="single"/>
            <w:rPrChange w:id="1040" w:author="Microsoft Office User" w:date="2020-04-09T12:14:00Z">
              <w:rPr>
                <w:u w:val="single"/>
              </w:rPr>
            </w:rPrChange>
          </w:rPr>
          <w:t>r</w:t>
        </w:r>
      </w:ins>
      <w:r w:rsidR="00F17724" w:rsidRPr="00E25D29">
        <w:rPr>
          <w:b/>
          <w:u w:val="single"/>
          <w:rPrChange w:id="1041" w:author="Microsoft Office User" w:date="2020-04-09T12:14:00Z">
            <w:rPr>
              <w:u w:val="single"/>
            </w:rPr>
          </w:rPrChange>
        </w:rPr>
        <w:t>éplication</w:t>
      </w:r>
    </w:p>
    <w:p w14:paraId="59ED7BAC" w14:textId="7BADBB71" w:rsidR="00F17724" w:rsidDel="00B27303" w:rsidRDefault="00F17724" w:rsidP="00F17724">
      <w:pPr>
        <w:rPr>
          <w:del w:id="1042" w:author="Microsoft Office User" w:date="2020-04-08T18:28:00Z"/>
        </w:rPr>
      </w:pPr>
    </w:p>
    <w:p w14:paraId="06AE6522" w14:textId="44C51FF5" w:rsidR="00F17724" w:rsidRDefault="00F17724" w:rsidP="00F17724">
      <w:r>
        <w:t xml:space="preserve">Enfin, </w:t>
      </w:r>
      <w:del w:id="1043" w:author="Microsoft Office User" w:date="2020-04-08T18:28:00Z">
        <w:r w:rsidDel="00B27303">
          <w:delText xml:space="preserve">il serait aussi </w:delText>
        </w:r>
      </w:del>
      <w:ins w:id="1044" w:author="Microsoft Office User" w:date="2020-04-08T18:28:00Z">
        <w:r w:rsidR="00B27303">
          <w:t xml:space="preserve">nous </w:t>
        </w:r>
      </w:ins>
      <w:r>
        <w:t>envisage</w:t>
      </w:r>
      <w:ins w:id="1045" w:author="Microsoft Office User" w:date="2020-04-08T18:28:00Z">
        <w:r w:rsidR="00B27303">
          <w:t>ons</w:t>
        </w:r>
      </w:ins>
      <w:del w:id="1046" w:author="Microsoft Office User" w:date="2020-04-08T18:28:00Z">
        <w:r w:rsidDel="00B27303">
          <w:delText>able</w:delText>
        </w:r>
      </w:del>
      <w:r>
        <w:t xml:space="preserve"> de réaliser des expériences supplémentaires uniquement dans le but de répliquer les résultats obtenus dans les expériences </w:t>
      </w:r>
      <w:del w:id="1047" w:author="Microsoft Office User" w:date="2020-04-08T18:28:00Z">
        <w:r w:rsidDel="00B27303">
          <w:delText>précédentes</w:delText>
        </w:r>
      </w:del>
      <w:ins w:id="1048" w:author="Microsoft Office User" w:date="2020-04-08T18:28:00Z">
        <w:r w:rsidR="00B27303">
          <w:t>décrites ci-dessus</w:t>
        </w:r>
      </w:ins>
      <w:r>
        <w:t>. Cette pratique est de plus en plus valorisée dans le milieu de la recherche, notamment parce qu’elle permet de mettre à l’épreuve la robustesse des données obtenues et donc de corroborer plus fortement les modèles théoriques.</w:t>
      </w:r>
    </w:p>
    <w:p w14:paraId="6B6A6F30" w14:textId="77777777" w:rsidR="00287A57" w:rsidRPr="00DD4E81" w:rsidRDefault="00287A57" w:rsidP="004D0B6D"/>
    <w:p w14:paraId="6D387A39" w14:textId="3507383A" w:rsidR="001D0EE7" w:rsidRDefault="00C42648" w:rsidP="001D0EE7">
      <w:pPr>
        <w:rPr>
          <w:i/>
          <w:color w:val="0000FF"/>
        </w:rPr>
      </w:pPr>
      <w:r w:rsidRPr="00EC37D4">
        <w:rPr>
          <w:b/>
        </w:rPr>
        <w:t>Matériel utilisé</w:t>
      </w:r>
      <w:ins w:id="1049" w:author="Microsoft Office User" w:date="2020-04-08T18:29:00Z">
        <w:r w:rsidR="00B27303">
          <w:rPr>
            <w:b/>
          </w:rPr>
          <w:t xml:space="preserve"> pour l’ensemble de ces expérimentations</w:t>
        </w:r>
      </w:ins>
      <w:r w:rsidR="00784E7F" w:rsidRPr="00EC37D4">
        <w:rPr>
          <w:b/>
        </w:rPr>
        <w:t> :</w:t>
      </w:r>
      <w:r w:rsidR="007C2799" w:rsidRPr="00EC37D4">
        <w:rPr>
          <w:b/>
        </w:rPr>
        <w:t xml:space="preserve"> </w:t>
      </w:r>
    </w:p>
    <w:p w14:paraId="2AB5CB3A" w14:textId="243C761D" w:rsidR="001D0EE7" w:rsidRPr="001D0EE7" w:rsidDel="00B27303" w:rsidRDefault="001D0EE7" w:rsidP="001D0EE7">
      <w:pPr>
        <w:rPr>
          <w:del w:id="1050" w:author="Microsoft Office User" w:date="2020-04-08T18:29:00Z"/>
        </w:rPr>
      </w:pPr>
      <w:del w:id="1051" w:author="Microsoft Office User" w:date="2020-04-08T18:29:00Z">
        <w:r w:rsidRPr="001D0EE7" w:rsidDel="00B27303">
          <w:delText>Nous utiliserons comme matériel :</w:delText>
        </w:r>
      </w:del>
    </w:p>
    <w:p w14:paraId="1B4246EA" w14:textId="77777777" w:rsidR="001D0EE7" w:rsidRPr="001D0EE7" w:rsidRDefault="001D0EE7" w:rsidP="001D0EE7">
      <w:r w:rsidRPr="001D0EE7">
        <w:t>•</w:t>
      </w:r>
      <w:r w:rsidRPr="001D0EE7">
        <w:tab/>
        <w:t>Le dispositif d’adaptation prismatique (table graduée, lunettes prismatiques),</w:t>
      </w:r>
    </w:p>
    <w:p w14:paraId="58A7467D" w14:textId="59C54E4F" w:rsidR="001D0EE7" w:rsidRPr="001D0EE7" w:rsidRDefault="001D0EE7" w:rsidP="001D0EE7">
      <w:r w:rsidRPr="001D0EE7">
        <w:t>•</w:t>
      </w:r>
      <w:r w:rsidRPr="001D0EE7">
        <w:tab/>
        <w:t xml:space="preserve">Le dispositif de verticale posturale (voir figures </w:t>
      </w:r>
      <w:del w:id="1052" w:author="Microsoft Office User" w:date="2020-04-08T18:30:00Z">
        <w:r w:rsidRPr="001D0EE7" w:rsidDel="00B27303">
          <w:delText xml:space="preserve">1 </w:delText>
        </w:r>
      </w:del>
      <w:ins w:id="1053" w:author="Microsoft Office User" w:date="2020-04-08T18:30:00Z">
        <w:r w:rsidR="00B27303">
          <w:t>2</w:t>
        </w:r>
        <w:r w:rsidR="00B27303" w:rsidRPr="001D0EE7">
          <w:t xml:space="preserve"> </w:t>
        </w:r>
      </w:ins>
      <w:r w:rsidRPr="001D0EE7">
        <w:t xml:space="preserve">et </w:t>
      </w:r>
      <w:del w:id="1054" w:author="Microsoft Office User" w:date="2020-04-08T18:30:00Z">
        <w:r w:rsidRPr="001D0EE7" w:rsidDel="00B27303">
          <w:delText>2</w:delText>
        </w:r>
      </w:del>
      <w:ins w:id="1055" w:author="Microsoft Office User" w:date="2020-04-08T18:30:00Z">
        <w:r w:rsidR="00B27303">
          <w:t>3</w:t>
        </w:r>
      </w:ins>
      <w:r w:rsidRPr="001D0EE7">
        <w:t>),</w:t>
      </w:r>
    </w:p>
    <w:p w14:paraId="24480E31" w14:textId="1478C76D" w:rsidR="001D0EE7" w:rsidRPr="001D0EE7" w:rsidRDefault="001D0EE7" w:rsidP="001D0EE7">
      <w:r w:rsidRPr="001D0EE7">
        <w:t>•</w:t>
      </w:r>
      <w:r w:rsidRPr="001D0EE7">
        <w:tab/>
        <w:t>Un écran d’ordinateur équipé du logiciel de présentation de stimuli Eprime©</w:t>
      </w:r>
      <w:ins w:id="1056" w:author="Microsoft Office User" w:date="2020-04-08T18:30:00Z">
        <w:r w:rsidR="00B27303">
          <w:t xml:space="preserve"> pour l</w:t>
        </w:r>
      </w:ins>
      <w:ins w:id="1057" w:author="Microsoft Office User" w:date="2020-04-08T18:35:00Z">
        <w:r w:rsidR="007D7713">
          <w:t>a</w:t>
        </w:r>
      </w:ins>
      <w:ins w:id="1058" w:author="Microsoft Office User" w:date="2020-04-08T18:30:00Z">
        <w:r w:rsidR="00B27303">
          <w:t xml:space="preserve"> présentation des stimuli visuels</w:t>
        </w:r>
      </w:ins>
      <w:r w:rsidRPr="001D0EE7">
        <w:t>,</w:t>
      </w:r>
    </w:p>
    <w:p w14:paraId="7B552D09" w14:textId="4F413D36" w:rsidR="001D0EE7" w:rsidRPr="001D0EE7" w:rsidRDefault="001D0EE7" w:rsidP="001D0EE7">
      <w:r w:rsidRPr="001D0EE7">
        <w:t>•</w:t>
      </w:r>
      <w:r w:rsidRPr="001D0EE7">
        <w:tab/>
        <w:t>Un programme de réalité virtuelle (Oculus 121 Rift DK21 HMD (Oculus, Menlo Park, CA, USA))</w:t>
      </w:r>
      <w:ins w:id="1059" w:author="Microsoft Office User" w:date="2020-04-08T18:31:00Z">
        <w:r w:rsidR="00B27303">
          <w:t xml:space="preserve"> </w:t>
        </w:r>
      </w:ins>
      <w:ins w:id="1060" w:author="Microsoft Office User" w:date="2020-04-08T18:33:00Z">
        <w:r w:rsidR="00B27303">
          <w:t>permettant l’</w:t>
        </w:r>
      </w:ins>
      <w:ins w:id="1061" w:author="Microsoft Office User" w:date="2020-04-08T18:34:00Z">
        <w:r w:rsidR="00B27303">
          <w:t>immersion</w:t>
        </w:r>
      </w:ins>
      <w:ins w:id="1062" w:author="Microsoft Office User" w:date="2020-04-08T18:33:00Z">
        <w:r w:rsidR="00B27303">
          <w:t xml:space="preserve"> </w:t>
        </w:r>
      </w:ins>
      <w:ins w:id="1063" w:author="Microsoft Office User" w:date="2020-04-08T18:34:00Z">
        <w:r w:rsidR="00B27303">
          <w:t>du</w:t>
        </w:r>
      </w:ins>
      <w:ins w:id="1064" w:author="Microsoft Office User" w:date="2020-04-08T18:32:00Z">
        <w:r w:rsidR="00B27303">
          <w:t xml:space="preserve"> participant dans une pièce virtuelle inclinée</w:t>
        </w:r>
      </w:ins>
      <w:r w:rsidRPr="001D0EE7">
        <w:t>,</w:t>
      </w:r>
    </w:p>
    <w:p w14:paraId="0DADBE2A" w14:textId="3685D05B" w:rsidR="001D0EE7" w:rsidRPr="001D0EE7" w:rsidRDefault="001D0EE7" w:rsidP="001D0EE7">
      <w:r w:rsidRPr="001D0EE7">
        <w:t>•</w:t>
      </w:r>
      <w:r w:rsidRPr="001D0EE7">
        <w:tab/>
      </w:r>
      <w:commentRangeStart w:id="1065"/>
      <w:r w:rsidRPr="001D0EE7">
        <w:t>Un équipement de posturographie,</w:t>
      </w:r>
      <w:ins w:id="1066" w:author="Marc" w:date="2020-04-08T19:12:00Z">
        <w:r w:rsidR="00E0226F">
          <w:t xml:space="preserve"> </w:t>
        </w:r>
        <w:del w:id="1067" w:author="Microsoft Office User" w:date="2020-04-09T12:07:00Z">
          <w:r w:rsidR="00E0226F" w:rsidDel="00FE2F81">
            <w:delText>pour mesurer la distribution du</w:delText>
          </w:r>
        </w:del>
      </w:ins>
      <w:ins w:id="1068" w:author="Marc" w:date="2020-04-08T19:13:00Z">
        <w:del w:id="1069" w:author="Microsoft Office User" w:date="2020-04-09T12:07:00Z">
          <w:r w:rsidR="00E0226F" w:rsidDel="00FE2F81">
            <w:delText xml:space="preserve"> poids du corps</w:delText>
          </w:r>
        </w:del>
      </w:ins>
      <w:ins w:id="1070" w:author="Marc" w:date="2020-04-08T19:14:00Z">
        <w:del w:id="1071" w:author="Microsoft Office User" w:date="2020-04-09T12:07:00Z">
          <w:r w:rsidR="00E0226F" w:rsidDel="00FE2F81">
            <w:delText xml:space="preserve"> (le centre de masse)</w:delText>
          </w:r>
        </w:del>
      </w:ins>
      <w:ins w:id="1072" w:author="Marc" w:date="2020-04-08T19:13:00Z">
        <w:del w:id="1073" w:author="Microsoft Office User" w:date="2020-04-09T12:07:00Z">
          <w:r w:rsidR="00E0226F" w:rsidDel="00FE2F81">
            <w:delText xml:space="preserve"> sur chaque pied.</w:delText>
          </w:r>
        </w:del>
      </w:ins>
      <w:ins w:id="1074" w:author="Microsoft Office User" w:date="2020-04-09T12:07:00Z">
        <w:r w:rsidR="00FE2F81">
          <w:t>pour mesurer d’</w:t>
        </w:r>
      </w:ins>
      <w:ins w:id="1075" w:author="Microsoft Office User" w:date="2020-08-26T11:41:00Z">
        <w:r w:rsidR="00A60652">
          <w:t>éventuels</w:t>
        </w:r>
      </w:ins>
      <w:ins w:id="1076" w:author="Microsoft Office User" w:date="2020-04-09T12:07:00Z">
        <w:r w:rsidR="00FE2F81">
          <w:t xml:space="preserve"> </w:t>
        </w:r>
      </w:ins>
      <w:ins w:id="1077" w:author="Marc" w:date="2020-04-08T19:13:00Z">
        <w:del w:id="1078" w:author="Microsoft Office User" w:date="2020-04-09T12:07:00Z">
          <w:r w:rsidR="00E0226F" w:rsidDel="00FE2F81">
            <w:delText xml:space="preserve"> U</w:delText>
          </w:r>
        </w:del>
      </w:ins>
      <w:ins w:id="1079" w:author="Marc" w:date="2020-04-08T19:14:00Z">
        <w:del w:id="1080" w:author="Microsoft Office User" w:date="2020-04-09T12:07:00Z">
          <w:r w:rsidR="00E0226F" w:rsidDel="00FE2F81">
            <w:delText xml:space="preserve">n </w:delText>
          </w:r>
        </w:del>
        <w:r w:rsidR="00E0226F">
          <w:t>changement</w:t>
        </w:r>
      </w:ins>
      <w:ins w:id="1081" w:author="Microsoft Office User" w:date="2020-04-09T12:07:00Z">
        <w:r w:rsidR="00FE2F81">
          <w:t>s</w:t>
        </w:r>
      </w:ins>
      <w:ins w:id="1082" w:author="Marc" w:date="2020-04-08T19:14:00Z">
        <w:r w:rsidR="00E0226F">
          <w:t xml:space="preserve"> du centre de masse </w:t>
        </w:r>
      </w:ins>
      <w:ins w:id="1083" w:author="Marc" w:date="2020-04-08T19:16:00Z">
        <w:r w:rsidR="00E0226F">
          <w:t>signal</w:t>
        </w:r>
        <w:del w:id="1084" w:author="Microsoft Office User" w:date="2020-04-09T12:07:00Z">
          <w:r w:rsidR="00E0226F" w:rsidDel="00FE2F81">
            <w:delText>e</w:delText>
          </w:r>
        </w:del>
      </w:ins>
      <w:ins w:id="1085" w:author="Microsoft Office User" w:date="2020-04-09T12:07:00Z">
        <w:r w:rsidR="00FE2F81">
          <w:t>ant</w:t>
        </w:r>
      </w:ins>
      <w:ins w:id="1086" w:author="Marc" w:date="2020-04-08T19:16:00Z">
        <w:r w:rsidR="00E0226F">
          <w:t xml:space="preserve"> un ajustement postural du corps, en réponse à</w:t>
        </w:r>
      </w:ins>
      <w:ins w:id="1087" w:author="Marc" w:date="2020-04-08T19:14:00Z">
        <w:r w:rsidR="00E0226F">
          <w:t xml:space="preserve"> un changement de perception de la verticalité</w:t>
        </w:r>
      </w:ins>
      <w:ins w:id="1088" w:author="Microsoft Office User" w:date="2020-08-26T11:41:00Z">
        <w:r w:rsidR="00A60652">
          <w:t>,</w:t>
        </w:r>
      </w:ins>
      <w:ins w:id="1089" w:author="Marc" w:date="2020-04-08T19:14:00Z">
        <w:del w:id="1090" w:author="Microsoft Office User" w:date="2020-08-26T11:41:00Z">
          <w:r w:rsidR="00E0226F" w:rsidDel="00A60652">
            <w:delText>.</w:delText>
          </w:r>
        </w:del>
      </w:ins>
    </w:p>
    <w:p w14:paraId="5D650987" w14:textId="266EFD69" w:rsidR="001D0EE7" w:rsidRPr="001D0EE7" w:rsidRDefault="001D0EE7" w:rsidP="001D0EE7">
      <w:r w:rsidRPr="001D0EE7">
        <w:t>•</w:t>
      </w:r>
      <w:r w:rsidRPr="001D0EE7">
        <w:tab/>
        <w:t>Un traqueur de mouvement du corps en 3D (Système XSens©),</w:t>
      </w:r>
      <w:ins w:id="1091" w:author="Marc" w:date="2020-04-08T19:15:00Z">
        <w:r w:rsidR="00E0226F">
          <w:t xml:space="preserve"> afin de mesurer l’orientation </w:t>
        </w:r>
        <w:del w:id="1092" w:author="Microsoft Office User" w:date="2020-04-09T12:01:00Z">
          <w:r w:rsidR="00E0226F" w:rsidDel="00BF67DD">
            <w:delText xml:space="preserve">à la verticale </w:delText>
          </w:r>
        </w:del>
        <w:r w:rsidR="00E0226F">
          <w:t>de</w:t>
        </w:r>
      </w:ins>
      <w:ins w:id="1093" w:author="Microsoft Office User" w:date="2020-04-09T12:01:00Z">
        <w:r w:rsidR="00BF67DD">
          <w:t>s</w:t>
        </w:r>
      </w:ins>
      <w:ins w:id="1094" w:author="Marc" w:date="2020-04-08T19:15:00Z">
        <w:r w:rsidR="00E0226F">
          <w:t xml:space="preserve"> différents segments corporels, telle que la t</w:t>
        </w:r>
      </w:ins>
      <w:ins w:id="1095" w:author="Marc" w:date="2020-04-08T19:18:00Z">
        <w:r w:rsidR="00E0226F">
          <w:t>ête, le tronc, et le bassin</w:t>
        </w:r>
      </w:ins>
      <w:ins w:id="1096" w:author="Microsoft Office User" w:date="2020-04-09T12:01:00Z">
        <w:r w:rsidR="00BF67DD">
          <w:t xml:space="preserve"> (par rapport à la verticale</w:t>
        </w:r>
      </w:ins>
      <w:ins w:id="1097" w:author="Remi" w:date="2020-08-27T13:55:00Z">
        <w:r w:rsidR="00A80FF9">
          <w:t xml:space="preserve"> gravitaire</w:t>
        </w:r>
      </w:ins>
      <w:ins w:id="1098" w:author="Microsoft Office User" w:date="2020-04-09T12:01:00Z">
        <w:r w:rsidR="00BF67DD">
          <w:t>)</w:t>
        </w:r>
      </w:ins>
      <w:ins w:id="1099" w:author="Microsoft Office User" w:date="2020-08-26T11:41:00Z">
        <w:r w:rsidR="00A60652">
          <w:t>,</w:t>
        </w:r>
      </w:ins>
      <w:ins w:id="1100" w:author="Marc" w:date="2020-04-08T19:18:00Z">
        <w:del w:id="1101" w:author="Microsoft Office User" w:date="2020-08-26T11:41:00Z">
          <w:r w:rsidR="00E0226F" w:rsidDel="00A60652">
            <w:delText xml:space="preserve">. </w:delText>
          </w:r>
        </w:del>
      </w:ins>
    </w:p>
    <w:p w14:paraId="082B69B2" w14:textId="07EFD446" w:rsidR="001D0EE7" w:rsidRPr="001D0EE7" w:rsidRDefault="001D0EE7" w:rsidP="001D0EE7">
      <w:r w:rsidRPr="001D0EE7">
        <w:t>•</w:t>
      </w:r>
      <w:r w:rsidRPr="001D0EE7">
        <w:tab/>
        <w:t>Un grand écran</w:t>
      </w:r>
      <w:ins w:id="1102" w:author="Microsoft Office User" w:date="2020-04-08T18:35:00Z">
        <w:r w:rsidR="007D7713">
          <w:t xml:space="preserve"> pour la présentation des stimuli visuels</w:t>
        </w:r>
      </w:ins>
      <w:ins w:id="1103" w:author="Microsoft Office User" w:date="2020-04-08T18:36:00Z">
        <w:r w:rsidR="007D7713">
          <w:t xml:space="preserve"> dans la </w:t>
        </w:r>
        <w:r w:rsidR="007D7713" w:rsidRPr="002651E8">
          <w:t>tâche de droit-devant visuel</w:t>
        </w:r>
      </w:ins>
      <w:r w:rsidRPr="001D0EE7">
        <w:t>.</w:t>
      </w:r>
      <w:commentRangeEnd w:id="1065"/>
      <w:r w:rsidR="00A94999">
        <w:rPr>
          <w:rStyle w:val="Marquedecommentaire"/>
          <w:lang w:val="x-none"/>
        </w:rPr>
        <w:commentReference w:id="1065"/>
      </w:r>
    </w:p>
    <w:p w14:paraId="0482897D" w14:textId="77777777" w:rsidR="001D0EE7" w:rsidRPr="00682919" w:rsidRDefault="001D0EE7" w:rsidP="001D0EE7">
      <w:pPr>
        <w:rPr>
          <w:i/>
          <w:color w:val="FF0000"/>
        </w:rPr>
      </w:pPr>
    </w:p>
    <w:p w14:paraId="1EE14040" w14:textId="77777777" w:rsidR="001D0EE7" w:rsidRDefault="000C14AE" w:rsidP="004D0B6D">
      <w:pPr>
        <w:rPr>
          <w:b/>
        </w:rPr>
      </w:pPr>
      <w:r>
        <w:rPr>
          <w:b/>
        </w:rPr>
        <w:t>Lieu ou l’étude va être conduite :</w:t>
      </w:r>
    </w:p>
    <w:p w14:paraId="7C094EC8" w14:textId="49CD80E0" w:rsidR="007D7713" w:rsidRDefault="007D7713" w:rsidP="001D0EE7">
      <w:pPr>
        <w:rPr>
          <w:ins w:id="1104" w:author="Microsoft Office User" w:date="2020-04-08T18:37:00Z"/>
          <w:bCs/>
          <w:szCs w:val="22"/>
        </w:rPr>
      </w:pPr>
      <w:ins w:id="1105" w:author="Microsoft Office User" w:date="2020-04-08T18:36:00Z">
        <w:r>
          <w:rPr>
            <w:bCs/>
            <w:szCs w:val="22"/>
          </w:rPr>
          <w:t>Selon le matériel utilis</w:t>
        </w:r>
      </w:ins>
      <w:ins w:id="1106" w:author="Microsoft Office User" w:date="2020-04-08T18:37:00Z">
        <w:r>
          <w:rPr>
            <w:bCs/>
            <w:szCs w:val="22"/>
          </w:rPr>
          <w:t>é</w:t>
        </w:r>
      </w:ins>
      <w:ins w:id="1107" w:author="Microsoft Office User" w:date="2020-04-08T18:36:00Z">
        <w:r>
          <w:rPr>
            <w:bCs/>
            <w:szCs w:val="22"/>
          </w:rPr>
          <w:t>,</w:t>
        </w:r>
      </w:ins>
      <w:ins w:id="1108" w:author="Microsoft Office User" w:date="2020-04-08T18:37:00Z">
        <w:r>
          <w:rPr>
            <w:bCs/>
            <w:szCs w:val="22"/>
          </w:rPr>
          <w:t xml:space="preserve"> l’expérience sera réalisée dans l’un des deux sites suivants :</w:t>
        </w:r>
      </w:ins>
    </w:p>
    <w:p w14:paraId="426AA7CC" w14:textId="6C7ACBF5" w:rsidR="001D0EE7" w:rsidRPr="00C849B5" w:rsidRDefault="007D7713" w:rsidP="001D0EE7">
      <w:pPr>
        <w:rPr>
          <w:bCs/>
          <w:szCs w:val="22"/>
        </w:rPr>
      </w:pPr>
      <w:ins w:id="1109" w:author="Microsoft Office User" w:date="2020-04-08T18:38:00Z">
        <w:r>
          <w:rPr>
            <w:bCs/>
            <w:szCs w:val="22"/>
          </w:rPr>
          <w:t xml:space="preserve">Le </w:t>
        </w:r>
      </w:ins>
      <w:r w:rsidR="001D0EE7" w:rsidRPr="00C849B5">
        <w:rPr>
          <w:bCs/>
          <w:szCs w:val="22"/>
        </w:rPr>
        <w:t>Service de Médecine Physique et Réadaptation Neurologique,</w:t>
      </w:r>
    </w:p>
    <w:p w14:paraId="10B42111" w14:textId="77777777" w:rsidR="001D0EE7" w:rsidRDefault="001D0EE7" w:rsidP="001D0EE7">
      <w:pPr>
        <w:rPr>
          <w:bCs/>
          <w:szCs w:val="22"/>
        </w:rPr>
      </w:pPr>
      <w:r w:rsidRPr="00C849B5">
        <w:rPr>
          <w:bCs/>
          <w:szCs w:val="22"/>
        </w:rPr>
        <w:t>CHU Grenoble-Alpes, Hôpital Sud, Avenue Kimberley, BP 338, 38434 Echirolles cedex, France</w:t>
      </w:r>
    </w:p>
    <w:p w14:paraId="6965487D" w14:textId="77777777" w:rsidR="001D0EE7" w:rsidRPr="00CB7C17" w:rsidRDefault="001D0EE7" w:rsidP="001D0EE7">
      <w:pPr>
        <w:rPr>
          <w:b/>
          <w:bCs/>
          <w:sz w:val="22"/>
          <w:szCs w:val="22"/>
        </w:rPr>
      </w:pPr>
      <w:r w:rsidRPr="00CB7C17">
        <w:rPr>
          <w:b/>
          <w:bCs/>
          <w:sz w:val="22"/>
          <w:szCs w:val="22"/>
        </w:rPr>
        <w:t>ou</w:t>
      </w:r>
    </w:p>
    <w:p w14:paraId="6D9ACFE7" w14:textId="2A170737" w:rsidR="001D0EE7" w:rsidRPr="00C849B5" w:rsidRDefault="007D7713" w:rsidP="001D0EE7">
      <w:pPr>
        <w:rPr>
          <w:bCs/>
          <w:szCs w:val="22"/>
        </w:rPr>
      </w:pPr>
      <w:ins w:id="1110" w:author="Microsoft Office User" w:date="2020-04-08T18:38:00Z">
        <w:r>
          <w:rPr>
            <w:bCs/>
            <w:szCs w:val="22"/>
          </w:rPr>
          <w:t xml:space="preserve">Le </w:t>
        </w:r>
      </w:ins>
      <w:r w:rsidR="001D0EE7">
        <w:rPr>
          <w:bCs/>
          <w:szCs w:val="22"/>
        </w:rPr>
        <w:t>Labo</w:t>
      </w:r>
      <w:r w:rsidR="001D0EE7" w:rsidRPr="00C849B5">
        <w:rPr>
          <w:bCs/>
          <w:szCs w:val="22"/>
        </w:rPr>
        <w:t>ratoire de Psychologie et Neurocognition</w:t>
      </w:r>
      <w:ins w:id="1111" w:author="Microsoft Office User" w:date="2020-04-08T18:38:00Z">
        <w:r>
          <w:rPr>
            <w:bCs/>
            <w:szCs w:val="22"/>
          </w:rPr>
          <w:t xml:space="preserve"> (LPNC, </w:t>
        </w:r>
      </w:ins>
      <w:del w:id="1112" w:author="Microsoft Office User" w:date="2020-04-08T18:38:00Z">
        <w:r w:rsidR="001D0EE7" w:rsidRPr="00C849B5" w:rsidDel="007D7713">
          <w:rPr>
            <w:bCs/>
            <w:szCs w:val="22"/>
          </w:rPr>
          <w:delText xml:space="preserve"> CNRS</w:delText>
        </w:r>
      </w:del>
      <w:r w:rsidR="001D0EE7" w:rsidRPr="00C849B5">
        <w:rPr>
          <w:bCs/>
          <w:szCs w:val="22"/>
        </w:rPr>
        <w:t xml:space="preserve"> UMR </w:t>
      </w:r>
      <w:ins w:id="1113" w:author="Microsoft Office User" w:date="2020-04-08T18:38:00Z">
        <w:r w:rsidRPr="00C849B5">
          <w:rPr>
            <w:bCs/>
            <w:szCs w:val="22"/>
          </w:rPr>
          <w:t xml:space="preserve">CNRS </w:t>
        </w:r>
      </w:ins>
      <w:r w:rsidR="001D0EE7" w:rsidRPr="00C849B5">
        <w:rPr>
          <w:bCs/>
          <w:szCs w:val="22"/>
        </w:rPr>
        <w:t>5105</w:t>
      </w:r>
      <w:ins w:id="1114" w:author="Microsoft Office User" w:date="2020-04-08T18:38:00Z">
        <w:r>
          <w:rPr>
            <w:bCs/>
            <w:szCs w:val="22"/>
          </w:rPr>
          <w:t>)</w:t>
        </w:r>
      </w:ins>
    </w:p>
    <w:p w14:paraId="6726D1B8" w14:textId="77777777" w:rsidR="001D0EE7" w:rsidRPr="00C849B5" w:rsidRDefault="001D0EE7" w:rsidP="001D0EE7">
      <w:pPr>
        <w:rPr>
          <w:bCs/>
          <w:szCs w:val="22"/>
        </w:rPr>
      </w:pPr>
      <w:r w:rsidRPr="00C849B5">
        <w:rPr>
          <w:bCs/>
          <w:szCs w:val="22"/>
        </w:rPr>
        <w:t>UGA</w:t>
      </w:r>
    </w:p>
    <w:p w14:paraId="574862F9" w14:textId="77777777" w:rsidR="001D0EE7" w:rsidRPr="00C849B5" w:rsidRDefault="001D0EE7" w:rsidP="001D0EE7">
      <w:pPr>
        <w:rPr>
          <w:bCs/>
          <w:szCs w:val="22"/>
        </w:rPr>
      </w:pPr>
      <w:r w:rsidRPr="00C849B5">
        <w:rPr>
          <w:bCs/>
          <w:szCs w:val="22"/>
        </w:rPr>
        <w:t>Bâtiment Michel Dubois</w:t>
      </w:r>
    </w:p>
    <w:p w14:paraId="0F09D037" w14:textId="77777777" w:rsidR="001D0EE7" w:rsidRDefault="001D0EE7" w:rsidP="001D0EE7">
      <w:pPr>
        <w:rPr>
          <w:bCs/>
          <w:szCs w:val="22"/>
        </w:rPr>
      </w:pPr>
      <w:r w:rsidRPr="00C849B5">
        <w:rPr>
          <w:bCs/>
          <w:szCs w:val="22"/>
        </w:rPr>
        <w:t>cs40700 - 38058 Grenoble Cedex 9 France</w:t>
      </w:r>
    </w:p>
    <w:p w14:paraId="068574B9" w14:textId="12233358" w:rsidR="001D0EE7" w:rsidRDefault="001D0EE7" w:rsidP="004D0B6D">
      <w:pPr>
        <w:rPr>
          <w:ins w:id="1115" w:author="Microsoft Office User" w:date="2020-04-08T18:38:00Z"/>
          <w:b/>
        </w:rPr>
      </w:pPr>
    </w:p>
    <w:p w14:paraId="6B7564E6" w14:textId="6CF62BAA" w:rsidR="007D7713" w:rsidRPr="007D7713" w:rsidRDefault="007D7713" w:rsidP="004D0B6D">
      <w:pPr>
        <w:rPr>
          <w:rPrChange w:id="1116" w:author="Microsoft Office User" w:date="2020-04-08T18:42:00Z">
            <w:rPr>
              <w:b/>
            </w:rPr>
          </w:rPrChange>
        </w:rPr>
      </w:pPr>
      <w:ins w:id="1117" w:author="Microsoft Office User" w:date="2020-04-08T18:38:00Z">
        <w:r w:rsidRPr="007D7713">
          <w:rPr>
            <w:rPrChange w:id="1118" w:author="Microsoft Office User" w:date="2020-04-08T18:42:00Z">
              <w:rPr>
                <w:b/>
              </w:rPr>
            </w:rPrChange>
          </w:rPr>
          <w:t xml:space="preserve">Les expériences </w:t>
        </w:r>
      </w:ins>
      <w:ins w:id="1119" w:author="Microsoft Office User" w:date="2020-04-08T18:42:00Z">
        <w:r w:rsidRPr="007D7713">
          <w:rPr>
            <w:rPrChange w:id="1120" w:author="Microsoft Office User" w:date="2020-04-08T18:42:00Z">
              <w:rPr>
                <w:b/>
              </w:rPr>
            </w:rPrChange>
          </w:rPr>
          <w:t>nécessitant</w:t>
        </w:r>
      </w:ins>
      <w:ins w:id="1121" w:author="Microsoft Office User" w:date="2020-04-08T18:39:00Z">
        <w:r w:rsidRPr="007D7713">
          <w:rPr>
            <w:rPrChange w:id="1122" w:author="Microsoft Office User" w:date="2020-04-08T18:42:00Z">
              <w:rPr>
                <w:b/>
              </w:rPr>
            </w:rPrChange>
          </w:rPr>
          <w:t xml:space="preserve"> l’utilisation </w:t>
        </w:r>
      </w:ins>
      <w:ins w:id="1123" w:author="Microsoft Office User" w:date="2020-04-08T18:42:00Z">
        <w:r w:rsidRPr="007D7713">
          <w:rPr>
            <w:rPrChange w:id="1124" w:author="Microsoft Office User" w:date="2020-04-08T18:42:00Z">
              <w:rPr>
                <w:b/>
              </w:rPr>
            </w:rPrChange>
          </w:rPr>
          <w:t>de la roue pour mesurer la verticale posturale</w:t>
        </w:r>
        <w:r>
          <w:t xml:space="preserve"> seront </w:t>
        </w:r>
      </w:ins>
      <w:ins w:id="1125" w:author="Microsoft Office User" w:date="2020-04-08T18:43:00Z">
        <w:r>
          <w:t xml:space="preserve">menées sur </w:t>
        </w:r>
      </w:ins>
      <w:ins w:id="1126" w:author="Microsoft Office User" w:date="2020-04-08T18:44:00Z">
        <w:r>
          <w:t>le 1</w:t>
        </w:r>
        <w:r w:rsidRPr="007D7713">
          <w:rPr>
            <w:vertAlign w:val="superscript"/>
            <w:rPrChange w:id="1127" w:author="Microsoft Office User" w:date="2020-04-08T18:44:00Z">
              <w:rPr/>
            </w:rPrChange>
          </w:rPr>
          <w:t>er</w:t>
        </w:r>
        <w:r>
          <w:t xml:space="preserve"> site</w:t>
        </w:r>
      </w:ins>
      <w:ins w:id="1128" w:author="Microsoft Office User" w:date="2020-04-08T18:45:00Z">
        <w:r>
          <w:t xml:space="preserve">, </w:t>
        </w:r>
      </w:ins>
      <w:ins w:id="1129" w:author="Microsoft Office User" w:date="2020-04-08T18:43:00Z">
        <w:r>
          <w:t xml:space="preserve">au </w:t>
        </w:r>
        <w:r w:rsidRPr="00C849B5">
          <w:rPr>
            <w:bCs/>
            <w:szCs w:val="22"/>
          </w:rPr>
          <w:t>Service de Médecine Physique et Réadaptation Neurologique</w:t>
        </w:r>
        <w:r>
          <w:rPr>
            <w:bCs/>
            <w:szCs w:val="22"/>
          </w:rPr>
          <w:t xml:space="preserve"> du CHU.</w:t>
        </w:r>
      </w:ins>
      <w:ins w:id="1130" w:author="Microsoft Office User" w:date="2020-04-08T18:44:00Z">
        <w:r>
          <w:rPr>
            <w:bCs/>
            <w:szCs w:val="22"/>
          </w:rPr>
          <w:t xml:space="preserve"> Les autres expériences seront menées sur le 2</w:t>
        </w:r>
        <w:r w:rsidRPr="007D7713">
          <w:rPr>
            <w:bCs/>
            <w:szCs w:val="22"/>
            <w:vertAlign w:val="superscript"/>
            <w:rPrChange w:id="1131" w:author="Microsoft Office User" w:date="2020-04-08T18:44:00Z">
              <w:rPr>
                <w:bCs/>
                <w:szCs w:val="22"/>
              </w:rPr>
            </w:rPrChange>
          </w:rPr>
          <w:t>ème</w:t>
        </w:r>
        <w:r>
          <w:rPr>
            <w:bCs/>
            <w:szCs w:val="22"/>
          </w:rPr>
          <w:t xml:space="preserve"> site, au Labo</w:t>
        </w:r>
        <w:r w:rsidRPr="00C849B5">
          <w:rPr>
            <w:bCs/>
            <w:szCs w:val="22"/>
          </w:rPr>
          <w:t>ratoire de Psychologie et Neurocognition</w:t>
        </w:r>
        <w:r>
          <w:rPr>
            <w:bCs/>
            <w:szCs w:val="22"/>
          </w:rPr>
          <w:t xml:space="preserve"> (LPNC, </w:t>
        </w:r>
        <w:r w:rsidRPr="00C849B5">
          <w:rPr>
            <w:bCs/>
            <w:szCs w:val="22"/>
          </w:rPr>
          <w:t xml:space="preserve"> UMR CNRS 5105</w:t>
        </w:r>
        <w:r>
          <w:rPr>
            <w:bCs/>
            <w:szCs w:val="22"/>
          </w:rPr>
          <w:t>)</w:t>
        </w:r>
      </w:ins>
      <w:ins w:id="1132" w:author="Microsoft Office User" w:date="2020-04-08T18:45:00Z">
        <w:r>
          <w:rPr>
            <w:bCs/>
            <w:szCs w:val="22"/>
          </w:rPr>
          <w:t xml:space="preserve"> </w:t>
        </w:r>
        <w:r w:rsidR="00E152B4">
          <w:rPr>
            <w:bCs/>
            <w:szCs w:val="22"/>
          </w:rPr>
          <w:t>situé sur le campus universi</w:t>
        </w:r>
      </w:ins>
      <w:ins w:id="1133" w:author="Microsoft Office User" w:date="2020-04-08T18:46:00Z">
        <w:r w:rsidR="00E152B4">
          <w:rPr>
            <w:bCs/>
            <w:szCs w:val="22"/>
          </w:rPr>
          <w:t xml:space="preserve">taire et </w:t>
        </w:r>
      </w:ins>
      <w:ins w:id="1134" w:author="Microsoft Office User" w:date="2020-04-08T18:45:00Z">
        <w:r>
          <w:rPr>
            <w:bCs/>
            <w:szCs w:val="22"/>
          </w:rPr>
          <w:t xml:space="preserve">permettant </w:t>
        </w:r>
      </w:ins>
      <w:ins w:id="1135" w:author="Microsoft Office User" w:date="2020-04-08T18:46:00Z">
        <w:r w:rsidR="00E152B4">
          <w:rPr>
            <w:bCs/>
            <w:szCs w:val="22"/>
          </w:rPr>
          <w:t xml:space="preserve">de ce fait </w:t>
        </w:r>
      </w:ins>
      <w:ins w:id="1136" w:author="Microsoft Office User" w:date="2020-04-08T18:45:00Z">
        <w:r>
          <w:rPr>
            <w:bCs/>
            <w:szCs w:val="22"/>
          </w:rPr>
          <w:t xml:space="preserve">un accès </w:t>
        </w:r>
      </w:ins>
      <w:ins w:id="1137" w:author="Microsoft Office User" w:date="2020-04-08T18:46:00Z">
        <w:r w:rsidR="00E152B4">
          <w:rPr>
            <w:bCs/>
            <w:szCs w:val="22"/>
          </w:rPr>
          <w:t xml:space="preserve">facilité </w:t>
        </w:r>
      </w:ins>
      <w:ins w:id="1138" w:author="Microsoft Office User" w:date="2020-04-08T18:48:00Z">
        <w:r w:rsidR="00E152B4">
          <w:rPr>
            <w:bCs/>
            <w:szCs w:val="22"/>
          </w:rPr>
          <w:t xml:space="preserve">aux </w:t>
        </w:r>
      </w:ins>
      <w:ins w:id="1139" w:author="Microsoft Office User" w:date="2020-08-26T11:45:00Z">
        <w:r w:rsidR="004B3FE4">
          <w:rPr>
            <w:bCs/>
            <w:szCs w:val="22"/>
          </w:rPr>
          <w:t>participants</w:t>
        </w:r>
      </w:ins>
      <w:ins w:id="1140" w:author="Microsoft Office User" w:date="2020-04-08T18:45:00Z">
        <w:r w:rsidR="00E152B4">
          <w:rPr>
            <w:bCs/>
            <w:szCs w:val="22"/>
          </w:rPr>
          <w:t>.</w:t>
        </w:r>
      </w:ins>
    </w:p>
    <w:p w14:paraId="48DB8D29" w14:textId="77777777" w:rsidR="001D0EE7" w:rsidRDefault="001D0EE7" w:rsidP="004D0B6D">
      <w:pPr>
        <w:rPr>
          <w:b/>
        </w:rPr>
      </w:pPr>
    </w:p>
    <w:p w14:paraId="29C34153" w14:textId="77777777" w:rsidR="00C42648" w:rsidRDefault="00C42648" w:rsidP="004D0B6D">
      <w:pPr>
        <w:rPr>
          <w:i/>
          <w:color w:val="0000FF"/>
        </w:rPr>
      </w:pPr>
      <w:r w:rsidRPr="00EC37D4">
        <w:rPr>
          <w:b/>
        </w:rPr>
        <w:t>Calendrier des évaluations ou observations</w:t>
      </w:r>
      <w:r w:rsidR="00784E7F" w:rsidRPr="00EC37D4">
        <w:rPr>
          <w:b/>
        </w:rPr>
        <w:t> :</w:t>
      </w:r>
      <w:r w:rsidRPr="00EC37D4">
        <w:t xml:space="preserve"> </w:t>
      </w:r>
    </w:p>
    <w:p w14:paraId="42ADE86A" w14:textId="76EE06E2" w:rsidR="00345C2D" w:rsidRPr="00345C2D" w:rsidRDefault="00345C2D" w:rsidP="004D0B6D">
      <w:pPr>
        <w:rPr>
          <w:bCs/>
          <w:szCs w:val="22"/>
        </w:rPr>
      </w:pPr>
      <w:r w:rsidRPr="00345C2D">
        <w:rPr>
          <w:bCs/>
          <w:szCs w:val="22"/>
        </w:rPr>
        <w:t xml:space="preserve">Nous prévoyons de commencer les expériences entre </w:t>
      </w:r>
      <w:del w:id="1141" w:author="Microsoft Office User" w:date="2020-08-26T11:46:00Z">
        <w:r w:rsidRPr="00345C2D" w:rsidDel="004B3FE4">
          <w:rPr>
            <w:bCs/>
            <w:szCs w:val="22"/>
          </w:rPr>
          <w:delText xml:space="preserve">mai </w:delText>
        </w:r>
      </w:del>
      <w:ins w:id="1142" w:author="Microsoft Office User" w:date="2020-08-26T11:46:00Z">
        <w:r w:rsidR="004B3FE4">
          <w:rPr>
            <w:bCs/>
            <w:szCs w:val="22"/>
          </w:rPr>
          <w:t>mai</w:t>
        </w:r>
        <w:r w:rsidR="004B3FE4" w:rsidRPr="00345C2D">
          <w:rPr>
            <w:bCs/>
            <w:szCs w:val="22"/>
          </w:rPr>
          <w:t xml:space="preserve"> </w:t>
        </w:r>
      </w:ins>
      <w:r w:rsidRPr="00345C2D">
        <w:rPr>
          <w:bCs/>
          <w:szCs w:val="22"/>
        </w:rPr>
        <w:t>2020 et septembre 202</w:t>
      </w:r>
      <w:r w:rsidR="003235C0">
        <w:rPr>
          <w:bCs/>
          <w:szCs w:val="22"/>
        </w:rPr>
        <w:t xml:space="preserve">2. </w:t>
      </w:r>
      <w:ins w:id="1143" w:author="Microsoft Office User" w:date="2020-04-08T18:49:00Z">
        <w:r w:rsidR="00E152B4">
          <w:rPr>
            <w:bCs/>
            <w:szCs w:val="22"/>
          </w:rPr>
          <w:t>La durée de c</w:t>
        </w:r>
      </w:ins>
      <w:del w:id="1144" w:author="Microsoft Office User" w:date="2020-04-08T18:49:00Z">
        <w:r w:rsidR="003235C0" w:rsidDel="00E152B4">
          <w:rPr>
            <w:bCs/>
            <w:szCs w:val="22"/>
          </w:rPr>
          <w:delText>C</w:delText>
        </w:r>
      </w:del>
      <w:r w:rsidR="003235C0">
        <w:rPr>
          <w:bCs/>
          <w:szCs w:val="22"/>
        </w:rPr>
        <w:t xml:space="preserve">haque session individuelle </w:t>
      </w:r>
      <w:del w:id="1145" w:author="Microsoft Office User" w:date="2020-04-08T18:49:00Z">
        <w:r w:rsidRPr="00345C2D" w:rsidDel="00E152B4">
          <w:rPr>
            <w:bCs/>
            <w:szCs w:val="22"/>
          </w:rPr>
          <w:delText>durer</w:delText>
        </w:r>
        <w:r w:rsidR="003235C0" w:rsidDel="00E152B4">
          <w:rPr>
            <w:bCs/>
            <w:szCs w:val="22"/>
          </w:rPr>
          <w:delText>a à peu près</w:delText>
        </w:r>
      </w:del>
      <w:ins w:id="1146" w:author="Microsoft Office User" w:date="2020-04-08T18:49:00Z">
        <w:r w:rsidR="00E152B4">
          <w:rPr>
            <w:bCs/>
            <w:szCs w:val="22"/>
          </w:rPr>
          <w:t>se</w:t>
        </w:r>
      </w:ins>
      <w:ins w:id="1147" w:author="Microsoft Office User" w:date="2020-08-26T11:46:00Z">
        <w:r w:rsidR="004B3FE4">
          <w:rPr>
            <w:bCs/>
            <w:szCs w:val="22"/>
          </w:rPr>
          <w:t>ra</w:t>
        </w:r>
      </w:ins>
      <w:ins w:id="1148" w:author="Microsoft Office User" w:date="2020-04-08T18:49:00Z">
        <w:r w:rsidR="00E152B4">
          <w:rPr>
            <w:bCs/>
            <w:szCs w:val="22"/>
          </w:rPr>
          <w:t xml:space="preserve"> comprise</w:t>
        </w:r>
      </w:ins>
      <w:r w:rsidRPr="00345C2D">
        <w:rPr>
          <w:bCs/>
          <w:szCs w:val="22"/>
        </w:rPr>
        <w:t xml:space="preserve"> entre 60 et 90 minutes. Le nombre de session par participant sera d’une ou deux, en fonction du plan expérimental choisi, soit en « inter-sujet » (1 session par sujet) ou en « intra-sujet » (</w:t>
      </w:r>
      <w:commentRangeStart w:id="1149"/>
      <w:r w:rsidRPr="00345C2D">
        <w:rPr>
          <w:bCs/>
          <w:szCs w:val="22"/>
        </w:rPr>
        <w:t xml:space="preserve">2 sessions </w:t>
      </w:r>
      <w:commentRangeEnd w:id="1149"/>
      <w:r w:rsidR="00A94999">
        <w:rPr>
          <w:rStyle w:val="Marquedecommentaire"/>
          <w:lang w:val="x-none"/>
        </w:rPr>
        <w:commentReference w:id="1149"/>
      </w:r>
      <w:r w:rsidRPr="00345C2D">
        <w:rPr>
          <w:bCs/>
          <w:szCs w:val="22"/>
        </w:rPr>
        <w:t>par sujet au moins).</w:t>
      </w:r>
      <w:ins w:id="1150" w:author="Microsoft Office User" w:date="2020-04-08T18:49:00Z">
        <w:r w:rsidR="00E152B4">
          <w:rPr>
            <w:bCs/>
            <w:szCs w:val="22"/>
          </w:rPr>
          <w:t xml:space="preserve"> Dans le dernier cas, les deux sessions seront réalisées à </w:t>
        </w:r>
      </w:ins>
      <w:ins w:id="1151" w:author="Microsoft Office User" w:date="2020-04-08T18:50:00Z">
        <w:r w:rsidR="00E152B4">
          <w:rPr>
            <w:bCs/>
            <w:szCs w:val="22"/>
          </w:rPr>
          <w:t>plusieurs</w:t>
        </w:r>
      </w:ins>
      <w:ins w:id="1152" w:author="Microsoft Office User" w:date="2020-04-08T18:49:00Z">
        <w:r w:rsidR="00E152B4">
          <w:rPr>
            <w:bCs/>
            <w:szCs w:val="22"/>
          </w:rPr>
          <w:t xml:space="preserve"> jours d’</w:t>
        </w:r>
      </w:ins>
      <w:ins w:id="1153" w:author="Microsoft Office User" w:date="2020-04-08T18:50:00Z">
        <w:r w:rsidR="00E152B4">
          <w:rPr>
            <w:bCs/>
            <w:szCs w:val="22"/>
          </w:rPr>
          <w:t>intervalle</w:t>
        </w:r>
      </w:ins>
      <w:ins w:id="1154" w:author="Microsoft Office User" w:date="2020-04-08T18:49:00Z">
        <w:r w:rsidR="00E152B4">
          <w:rPr>
            <w:bCs/>
            <w:szCs w:val="22"/>
          </w:rPr>
          <w:t xml:space="preserve"> afin de limiter </w:t>
        </w:r>
      </w:ins>
      <w:ins w:id="1155" w:author="Microsoft Office User" w:date="2020-04-08T18:50:00Z">
        <w:r w:rsidR="00E152B4">
          <w:rPr>
            <w:bCs/>
            <w:szCs w:val="22"/>
          </w:rPr>
          <w:t>la contamination des résultats par d</w:t>
        </w:r>
      </w:ins>
      <w:ins w:id="1156" w:author="Microsoft Office User" w:date="2020-04-08T18:51:00Z">
        <w:r w:rsidR="00E152B4">
          <w:rPr>
            <w:bCs/>
            <w:szCs w:val="22"/>
          </w:rPr>
          <w:t xml:space="preserve">’éventuels </w:t>
        </w:r>
      </w:ins>
      <w:ins w:id="1157" w:author="Microsoft Office User" w:date="2020-04-08T18:50:00Z">
        <w:r w:rsidR="00E152B4">
          <w:rPr>
            <w:bCs/>
            <w:szCs w:val="22"/>
          </w:rPr>
          <w:t>effets</w:t>
        </w:r>
      </w:ins>
      <w:ins w:id="1158" w:author="Microsoft Office User" w:date="2020-04-08T18:51:00Z">
        <w:r w:rsidR="00E152B4">
          <w:rPr>
            <w:bCs/>
            <w:szCs w:val="22"/>
          </w:rPr>
          <w:t xml:space="preserve"> post-test</w:t>
        </w:r>
      </w:ins>
      <w:ins w:id="1159" w:author="Microsoft Office User" w:date="2020-04-08T18:50:00Z">
        <w:r w:rsidR="00E152B4">
          <w:rPr>
            <w:bCs/>
            <w:szCs w:val="22"/>
          </w:rPr>
          <w:t xml:space="preserve"> à lo</w:t>
        </w:r>
      </w:ins>
      <w:ins w:id="1160" w:author="Microsoft Office User" w:date="2020-04-08T18:51:00Z">
        <w:r w:rsidR="00E152B4">
          <w:rPr>
            <w:bCs/>
            <w:szCs w:val="22"/>
          </w:rPr>
          <w:t xml:space="preserve">ng terme </w:t>
        </w:r>
      </w:ins>
      <w:ins w:id="1161" w:author="Microsoft Office User" w:date="2020-04-08T18:54:00Z">
        <w:r w:rsidR="00E152B4">
          <w:rPr>
            <w:bCs/>
            <w:szCs w:val="22"/>
          </w:rPr>
          <w:t>induit par l</w:t>
        </w:r>
      </w:ins>
      <w:ins w:id="1162" w:author="Microsoft Office User" w:date="2020-04-08T18:52:00Z">
        <w:r w:rsidR="00E152B4">
          <w:rPr>
            <w:bCs/>
            <w:szCs w:val="22"/>
          </w:rPr>
          <w:t>es entrainement</w:t>
        </w:r>
      </w:ins>
      <w:ins w:id="1163" w:author="Microsoft Office User" w:date="2020-08-26T11:44:00Z">
        <w:r w:rsidR="00A60652">
          <w:rPr>
            <w:bCs/>
            <w:szCs w:val="22"/>
          </w:rPr>
          <w:t>s</w:t>
        </w:r>
      </w:ins>
      <w:ins w:id="1164" w:author="Microsoft Office User" w:date="2020-04-08T18:52:00Z">
        <w:r w:rsidR="00E152B4">
          <w:rPr>
            <w:bCs/>
            <w:szCs w:val="22"/>
          </w:rPr>
          <w:t xml:space="preserve"> utilisés </w:t>
        </w:r>
      </w:ins>
      <w:ins w:id="1165" w:author="Microsoft Office User" w:date="2020-04-08T18:51:00Z">
        <w:r w:rsidR="00E152B4">
          <w:rPr>
            <w:bCs/>
            <w:szCs w:val="22"/>
          </w:rPr>
          <w:t>(Dupierrix et al. 20</w:t>
        </w:r>
      </w:ins>
      <w:ins w:id="1166" w:author="Microsoft Office User" w:date="2020-04-08T18:52:00Z">
        <w:r w:rsidR="00E152B4">
          <w:rPr>
            <w:bCs/>
            <w:szCs w:val="22"/>
          </w:rPr>
          <w:t>09)</w:t>
        </w:r>
      </w:ins>
      <w:ins w:id="1167" w:author="Microsoft Office User" w:date="2020-04-08T18:51:00Z">
        <w:r w:rsidR="00E152B4">
          <w:rPr>
            <w:bCs/>
            <w:szCs w:val="22"/>
          </w:rPr>
          <w:t>.</w:t>
        </w:r>
      </w:ins>
    </w:p>
    <w:p w14:paraId="24BA0D7D" w14:textId="77777777" w:rsidR="00345C2D" w:rsidRPr="004964B9" w:rsidRDefault="00345C2D" w:rsidP="004D0B6D">
      <w:pPr>
        <w:rPr>
          <w:i/>
          <w:color w:val="0000FF"/>
        </w:rPr>
      </w:pPr>
    </w:p>
    <w:p w14:paraId="10A44C3B" w14:textId="77777777" w:rsidR="00C42648" w:rsidRDefault="00C42648" w:rsidP="004D0B6D">
      <w:pPr>
        <w:rPr>
          <w:i/>
          <w:color w:val="0000FF"/>
        </w:rPr>
      </w:pPr>
      <w:r w:rsidRPr="00EC37D4">
        <w:rPr>
          <w:b/>
        </w:rPr>
        <w:t>Durée de l’étude</w:t>
      </w:r>
      <w:r w:rsidR="00784E7F" w:rsidRPr="00EC37D4">
        <w:rPr>
          <w:b/>
        </w:rPr>
        <w:t> :</w:t>
      </w:r>
      <w:r w:rsidRPr="00EC37D4">
        <w:t xml:space="preserve"> </w:t>
      </w:r>
    </w:p>
    <w:p w14:paraId="0A0D226B" w14:textId="77777777" w:rsidR="00345C2D" w:rsidRDefault="00345C2D" w:rsidP="004D0B6D">
      <w:pPr>
        <w:rPr>
          <w:bCs/>
          <w:szCs w:val="22"/>
        </w:rPr>
      </w:pPr>
      <w:r w:rsidRPr="00345C2D">
        <w:rPr>
          <w:bCs/>
          <w:szCs w:val="22"/>
        </w:rPr>
        <w:t>3 ans.</w:t>
      </w:r>
    </w:p>
    <w:p w14:paraId="34EE1214" w14:textId="77777777" w:rsidR="00345C2D" w:rsidRPr="00345C2D" w:rsidRDefault="00345C2D" w:rsidP="004D0B6D">
      <w:pPr>
        <w:rPr>
          <w:bCs/>
          <w:szCs w:val="22"/>
        </w:rPr>
      </w:pPr>
    </w:p>
    <w:p w14:paraId="2C384D61" w14:textId="10A59371" w:rsidR="00C42648" w:rsidRDefault="00784E7F" w:rsidP="004D0B6D">
      <w:pPr>
        <w:rPr>
          <w:i/>
          <w:color w:val="0000FF"/>
        </w:rPr>
      </w:pPr>
      <w:r w:rsidRPr="00EC37D4">
        <w:rPr>
          <w:b/>
        </w:rPr>
        <w:t xml:space="preserve">Analyse des </w:t>
      </w:r>
      <w:commentRangeStart w:id="1168"/>
      <w:r w:rsidRPr="00EC37D4">
        <w:rPr>
          <w:b/>
        </w:rPr>
        <w:t>données</w:t>
      </w:r>
      <w:ins w:id="1169" w:author="Marc" w:date="2020-04-08T19:24:00Z">
        <w:r w:rsidR="00EE3F10">
          <w:rPr>
            <w:b/>
          </w:rPr>
          <w:t xml:space="preserve"> spatiales</w:t>
        </w:r>
      </w:ins>
      <w:r w:rsidRPr="00EC37D4">
        <w:rPr>
          <w:b/>
        </w:rPr>
        <w:t> </w:t>
      </w:r>
      <w:commentRangeEnd w:id="1168"/>
      <w:r w:rsidR="00A94999">
        <w:rPr>
          <w:rStyle w:val="Marquedecommentaire"/>
          <w:lang w:val="x-none"/>
        </w:rPr>
        <w:commentReference w:id="1168"/>
      </w:r>
      <w:r w:rsidRPr="00EC37D4">
        <w:rPr>
          <w:b/>
        </w:rPr>
        <w:t>:</w:t>
      </w:r>
      <w:del w:id="1170" w:author="Microsoft Office User" w:date="2020-08-26T12:13:00Z">
        <w:r w:rsidRPr="00EC37D4" w:rsidDel="00DE327C">
          <w:delText xml:space="preserve"> </w:delText>
        </w:r>
      </w:del>
    </w:p>
    <w:p w14:paraId="190EE4DA" w14:textId="77777777" w:rsidR="00373A04" w:rsidRDefault="00E25D29" w:rsidP="00345C2D">
      <w:pPr>
        <w:rPr>
          <w:ins w:id="1171" w:author="Microsoft Office User" w:date="2020-04-10T16:54:00Z"/>
          <w:bCs/>
          <w:szCs w:val="22"/>
        </w:rPr>
      </w:pPr>
      <w:ins w:id="1172" w:author="Microsoft Office User" w:date="2020-04-09T12:14:00Z">
        <w:r>
          <w:rPr>
            <w:bCs/>
            <w:szCs w:val="22"/>
          </w:rPr>
          <w:t xml:space="preserve">Différentes </w:t>
        </w:r>
      </w:ins>
      <w:ins w:id="1173" w:author="Microsoft Office User" w:date="2020-04-09T12:24:00Z">
        <w:r>
          <w:rPr>
            <w:bCs/>
            <w:szCs w:val="22"/>
          </w:rPr>
          <w:t>données seront recueillies au cours des diver</w:t>
        </w:r>
      </w:ins>
      <w:ins w:id="1174" w:author="Microsoft Office User" w:date="2020-04-09T12:25:00Z">
        <w:r w:rsidR="0006381B">
          <w:rPr>
            <w:bCs/>
            <w:szCs w:val="22"/>
          </w:rPr>
          <w:t>ses phase</w:t>
        </w:r>
      </w:ins>
      <w:ins w:id="1175" w:author="Microsoft Office User" w:date="2020-04-09T12:48:00Z">
        <w:r w:rsidR="002047E0">
          <w:rPr>
            <w:bCs/>
            <w:szCs w:val="22"/>
          </w:rPr>
          <w:t>s</w:t>
        </w:r>
      </w:ins>
      <w:ins w:id="1176" w:author="Microsoft Office User" w:date="2020-04-09T12:25:00Z">
        <w:r w:rsidR="0006381B">
          <w:rPr>
            <w:bCs/>
            <w:szCs w:val="22"/>
          </w:rPr>
          <w:t xml:space="preserve"> </w:t>
        </w:r>
      </w:ins>
      <w:ins w:id="1177" w:author="Microsoft Office User" w:date="2020-04-09T12:24:00Z">
        <w:r>
          <w:rPr>
            <w:bCs/>
            <w:szCs w:val="22"/>
          </w:rPr>
          <w:t xml:space="preserve">tests. </w:t>
        </w:r>
      </w:ins>
      <w:ins w:id="1178" w:author="Marc" w:date="2020-04-08T19:24:00Z">
        <w:r w:rsidR="00EE3F10">
          <w:rPr>
            <w:bCs/>
            <w:szCs w:val="22"/>
          </w:rPr>
          <w:t>Nous enregistrerons des</w:t>
        </w:r>
      </w:ins>
      <w:ins w:id="1179" w:author="Microsoft Office User" w:date="2020-04-09T13:12:00Z">
        <w:r w:rsidR="00D84539">
          <w:rPr>
            <w:bCs/>
            <w:szCs w:val="22"/>
          </w:rPr>
          <w:t xml:space="preserve"> erreurs sous forme de</w:t>
        </w:r>
      </w:ins>
      <w:ins w:id="1180" w:author="Marc" w:date="2020-04-08T19:24:00Z">
        <w:r w:rsidR="00EE3F10">
          <w:rPr>
            <w:bCs/>
            <w:szCs w:val="22"/>
          </w:rPr>
          <w:t xml:space="preserve"> distances</w:t>
        </w:r>
      </w:ins>
      <w:ins w:id="1181" w:author="Microsoft Office User" w:date="2020-04-10T16:50:00Z">
        <w:r w:rsidR="00486825">
          <w:rPr>
            <w:bCs/>
            <w:szCs w:val="22"/>
          </w:rPr>
          <w:t xml:space="preserve">, </w:t>
        </w:r>
      </w:ins>
      <w:ins w:id="1182" w:author="Marc" w:date="2020-04-08T19:24:00Z">
        <w:del w:id="1183" w:author="Microsoft Office User" w:date="2020-04-10T16:50:00Z">
          <w:r w:rsidR="00EE3F10" w:rsidDel="00486825">
            <w:rPr>
              <w:bCs/>
              <w:szCs w:val="22"/>
            </w:rPr>
            <w:delText xml:space="preserve"> </w:delText>
          </w:r>
        </w:del>
        <w:del w:id="1184" w:author="Microsoft Office User" w:date="2020-04-10T16:48:00Z">
          <w:r w:rsidR="00EE3F10" w:rsidDel="00486825">
            <w:rPr>
              <w:bCs/>
              <w:szCs w:val="22"/>
            </w:rPr>
            <w:delText>(</w:delText>
          </w:r>
        </w:del>
      </w:ins>
      <w:ins w:id="1185" w:author="Microsoft Office User" w:date="2020-04-09T12:27:00Z">
        <w:r w:rsidR="0006381B">
          <w:rPr>
            <w:bCs/>
            <w:szCs w:val="22"/>
          </w:rPr>
          <w:t xml:space="preserve">en </w:t>
        </w:r>
      </w:ins>
      <w:ins w:id="1186" w:author="Marc" w:date="2020-04-08T19:24:00Z">
        <w:del w:id="1187" w:author="Microsoft Office User" w:date="2020-04-09T12:27:00Z">
          <w:r w:rsidR="00EE3F10" w:rsidDel="0006381B">
            <w:rPr>
              <w:bCs/>
              <w:szCs w:val="22"/>
            </w:rPr>
            <w:delText>c</w:delText>
          </w:r>
        </w:del>
      </w:ins>
      <w:ins w:id="1188" w:author="Microsoft Office User" w:date="2020-04-09T12:27:00Z">
        <w:r w:rsidR="0006381B">
          <w:rPr>
            <w:bCs/>
            <w:szCs w:val="22"/>
          </w:rPr>
          <w:t>millimètres</w:t>
        </w:r>
      </w:ins>
      <w:ins w:id="1189" w:author="Marc" w:date="2020-04-08T19:24:00Z">
        <w:del w:id="1190" w:author="Microsoft Office User" w:date="2020-04-09T12:27:00Z">
          <w:r w:rsidR="00EE3F10" w:rsidDel="0006381B">
            <w:rPr>
              <w:bCs/>
              <w:szCs w:val="22"/>
            </w:rPr>
            <w:delText>m</w:delText>
          </w:r>
        </w:del>
      </w:ins>
      <w:ins w:id="1191" w:author="Microsoft Office User" w:date="2020-04-10T16:48:00Z">
        <w:r w:rsidR="00486825">
          <w:rPr>
            <w:bCs/>
            <w:szCs w:val="22"/>
          </w:rPr>
          <w:t>,</w:t>
        </w:r>
      </w:ins>
      <w:ins w:id="1192" w:author="Marc" w:date="2020-04-08T19:24:00Z">
        <w:del w:id="1193" w:author="Microsoft Office User" w:date="2020-04-10T16:48:00Z">
          <w:r w:rsidR="00EE3F10" w:rsidDel="00486825">
            <w:rPr>
              <w:bCs/>
              <w:szCs w:val="22"/>
            </w:rPr>
            <w:delText>)</w:delText>
          </w:r>
        </w:del>
        <w:r w:rsidR="00EE3F10">
          <w:rPr>
            <w:bCs/>
            <w:szCs w:val="22"/>
          </w:rPr>
          <w:t xml:space="preserve"> dans les tâches qui impliquent de positionner un stimulus par rapport à un autre</w:t>
        </w:r>
      </w:ins>
      <w:ins w:id="1194" w:author="Microsoft Office User" w:date="2020-04-09T12:37:00Z">
        <w:r w:rsidR="007E40A5">
          <w:rPr>
            <w:bCs/>
            <w:szCs w:val="22"/>
          </w:rPr>
          <w:t xml:space="preserve"> (i.e., </w:t>
        </w:r>
      </w:ins>
      <w:ins w:id="1195" w:author="Microsoft Office User" w:date="2020-04-09T13:06:00Z">
        <w:r w:rsidR="00D84539">
          <w:rPr>
            <w:bCs/>
            <w:szCs w:val="22"/>
          </w:rPr>
          <w:t xml:space="preserve">la position de la barre lumineuse ajustée par la participant par rapport à la position de l’horizon dans la </w:t>
        </w:r>
      </w:ins>
      <w:ins w:id="1196" w:author="Microsoft Office User" w:date="2020-04-09T12:37:00Z">
        <w:r w:rsidR="007E40A5" w:rsidRPr="002651E8">
          <w:t>tâche de droit-devant visuel</w:t>
        </w:r>
        <w:r w:rsidR="007E40A5">
          <w:t xml:space="preserve">, </w:t>
        </w:r>
      </w:ins>
      <w:ins w:id="1197" w:author="Microsoft Office User" w:date="2020-04-09T13:07:00Z">
        <w:r w:rsidR="00D84539">
          <w:t>ou la position</w:t>
        </w:r>
      </w:ins>
      <w:ins w:id="1198" w:author="Microsoft Office User" w:date="2020-04-09T13:08:00Z">
        <w:r w:rsidR="00D84539">
          <w:t xml:space="preserve">, </w:t>
        </w:r>
      </w:ins>
      <w:ins w:id="1199" w:author="Microsoft Office User" w:date="2020-04-09T13:07:00Z">
        <w:r w:rsidR="00D84539">
          <w:t>marquée ou perçue</w:t>
        </w:r>
      </w:ins>
      <w:ins w:id="1200" w:author="Microsoft Office User" w:date="2020-04-09T13:08:00Z">
        <w:r w:rsidR="00D84539">
          <w:t>,</w:t>
        </w:r>
      </w:ins>
      <w:ins w:id="1201" w:author="Microsoft Office User" w:date="2020-04-09T13:07:00Z">
        <w:r w:rsidR="00D84539">
          <w:t xml:space="preserve"> du milieu de la ligne dans la </w:t>
        </w:r>
      </w:ins>
      <w:ins w:id="1202" w:author="Microsoft Office User" w:date="2020-04-09T12:37:00Z">
        <w:r w:rsidR="007E40A5" w:rsidRPr="002651E8">
          <w:t>tâche de bissection de lignes manuel</w:t>
        </w:r>
        <w:r w:rsidR="007E40A5">
          <w:t>le</w:t>
        </w:r>
      </w:ins>
      <w:ins w:id="1203" w:author="Microsoft Office User" w:date="2020-04-09T13:07:00Z">
        <w:r w:rsidR="00D84539">
          <w:t xml:space="preserve"> </w:t>
        </w:r>
      </w:ins>
      <w:ins w:id="1204" w:author="Microsoft Office User" w:date="2020-04-09T13:08:00Z">
        <w:r w:rsidR="00D84539">
          <w:t>ou</w:t>
        </w:r>
      </w:ins>
      <w:ins w:id="1205" w:author="Microsoft Office User" w:date="2020-04-09T13:07:00Z">
        <w:r w:rsidR="00D84539">
          <w:t xml:space="preserve"> </w:t>
        </w:r>
      </w:ins>
      <w:ins w:id="1206" w:author="Microsoft Office User" w:date="2020-04-09T13:05:00Z">
        <w:r w:rsidR="008E5B1E" w:rsidRPr="002651E8">
          <w:t>perceptive</w:t>
        </w:r>
      </w:ins>
      <w:ins w:id="1207" w:author="Microsoft Office User" w:date="2020-04-09T13:08:00Z">
        <w:r w:rsidR="00D84539">
          <w:t xml:space="preserve"> respectivement)</w:t>
        </w:r>
      </w:ins>
      <w:ins w:id="1208" w:author="Microsoft Office User" w:date="2020-04-09T13:10:00Z">
        <w:r w:rsidR="00D84539">
          <w:t xml:space="preserve">, et </w:t>
        </w:r>
      </w:ins>
      <w:ins w:id="1209" w:author="Marc" w:date="2020-04-08T19:24:00Z">
        <w:del w:id="1210" w:author="Microsoft Office User" w:date="2020-04-09T13:08:00Z">
          <w:r w:rsidR="00EE3F10" w:rsidDel="00D84539">
            <w:rPr>
              <w:bCs/>
              <w:szCs w:val="22"/>
            </w:rPr>
            <w:delText>,</w:delText>
          </w:r>
        </w:del>
        <w:del w:id="1211" w:author="Microsoft Office User" w:date="2020-04-09T12:57:00Z">
          <w:r w:rsidR="00EE3F10" w:rsidDel="008E5B1E">
            <w:rPr>
              <w:bCs/>
              <w:szCs w:val="22"/>
            </w:rPr>
            <w:delText xml:space="preserve"> </w:delText>
          </w:r>
        </w:del>
        <w:del w:id="1212" w:author="Microsoft Office User" w:date="2020-04-09T13:10:00Z">
          <w:r w:rsidR="00EE3F10" w:rsidDel="00D84539">
            <w:rPr>
              <w:bCs/>
              <w:szCs w:val="22"/>
            </w:rPr>
            <w:delText>et des</w:delText>
          </w:r>
        </w:del>
      </w:ins>
      <w:ins w:id="1213" w:author="Microsoft Office User" w:date="2020-04-09T13:10:00Z">
        <w:r w:rsidR="00D84539">
          <w:rPr>
            <w:bCs/>
            <w:szCs w:val="22"/>
          </w:rPr>
          <w:t>d</w:t>
        </w:r>
      </w:ins>
      <w:ins w:id="1214" w:author="Microsoft Office User" w:date="2020-04-09T13:11:00Z">
        <w:r w:rsidR="00D84539">
          <w:rPr>
            <w:bCs/>
            <w:szCs w:val="22"/>
          </w:rPr>
          <w:t>es erreurs</w:t>
        </w:r>
      </w:ins>
      <w:ins w:id="1215" w:author="Marc" w:date="2020-04-08T19:24:00Z">
        <w:r w:rsidR="00EE3F10">
          <w:rPr>
            <w:bCs/>
            <w:szCs w:val="22"/>
          </w:rPr>
          <w:t xml:space="preserve"> ang</w:t>
        </w:r>
      </w:ins>
      <w:ins w:id="1216" w:author="Microsoft Office User" w:date="2020-04-09T13:11:00Z">
        <w:r w:rsidR="00D84539">
          <w:rPr>
            <w:bCs/>
            <w:szCs w:val="22"/>
          </w:rPr>
          <w:t>u</w:t>
        </w:r>
      </w:ins>
      <w:ins w:id="1217" w:author="Marc" w:date="2020-04-08T19:24:00Z">
        <w:r w:rsidR="00EE3F10">
          <w:rPr>
            <w:bCs/>
            <w:szCs w:val="22"/>
          </w:rPr>
          <w:t>l</w:t>
        </w:r>
      </w:ins>
      <w:ins w:id="1218" w:author="Microsoft Office User" w:date="2020-04-09T13:11:00Z">
        <w:r w:rsidR="00D84539">
          <w:rPr>
            <w:bCs/>
            <w:szCs w:val="22"/>
          </w:rPr>
          <w:t>air</w:t>
        </w:r>
      </w:ins>
      <w:ins w:id="1219" w:author="Marc" w:date="2020-04-08T19:24:00Z">
        <w:r w:rsidR="00EE3F10">
          <w:rPr>
            <w:bCs/>
            <w:szCs w:val="22"/>
          </w:rPr>
          <w:t>es</w:t>
        </w:r>
      </w:ins>
      <w:ins w:id="1220" w:author="Microsoft Office User" w:date="2020-04-10T16:50:00Z">
        <w:r w:rsidR="00486825">
          <w:rPr>
            <w:bCs/>
            <w:szCs w:val="22"/>
          </w:rPr>
          <w:t xml:space="preserve">, </w:t>
        </w:r>
      </w:ins>
      <w:ins w:id="1221" w:author="Marc" w:date="2020-04-08T19:24:00Z">
        <w:del w:id="1222" w:author="Microsoft Office User" w:date="2020-04-10T16:50:00Z">
          <w:r w:rsidR="00EE3F10" w:rsidDel="00486825">
            <w:rPr>
              <w:bCs/>
              <w:szCs w:val="22"/>
            </w:rPr>
            <w:delText xml:space="preserve"> (</w:delText>
          </w:r>
        </w:del>
      </w:ins>
      <w:ins w:id="1223" w:author="Microsoft Office User" w:date="2020-04-09T12:34:00Z">
        <w:r w:rsidR="0006381B">
          <w:rPr>
            <w:bCs/>
            <w:szCs w:val="22"/>
          </w:rPr>
          <w:t xml:space="preserve">en </w:t>
        </w:r>
      </w:ins>
      <w:ins w:id="1224" w:author="Microsoft Office User" w:date="2020-04-09T12:57:00Z">
        <w:r w:rsidR="008E5B1E">
          <w:rPr>
            <w:bCs/>
            <w:szCs w:val="22"/>
          </w:rPr>
          <w:t>degrés</w:t>
        </w:r>
      </w:ins>
      <w:ins w:id="1225" w:author="Marc" w:date="2020-04-08T19:24:00Z">
        <w:del w:id="1226" w:author="Microsoft Office User" w:date="2020-04-09T12:34:00Z">
          <w:r w:rsidR="00EE3F10" w:rsidDel="0006381B">
            <w:rPr>
              <w:bCs/>
              <w:szCs w:val="22"/>
            </w:rPr>
            <w:delText>°</w:delText>
          </w:r>
        </w:del>
      </w:ins>
      <w:ins w:id="1227" w:author="Microsoft Office User" w:date="2020-04-10T16:50:00Z">
        <w:r w:rsidR="00486825">
          <w:rPr>
            <w:bCs/>
            <w:szCs w:val="22"/>
          </w:rPr>
          <w:t>,</w:t>
        </w:r>
      </w:ins>
      <w:ins w:id="1228" w:author="Marc" w:date="2020-04-08T19:24:00Z">
        <w:del w:id="1229" w:author="Microsoft Office User" w:date="2020-04-10T16:50:00Z">
          <w:r w:rsidR="00EE3F10" w:rsidDel="00486825">
            <w:rPr>
              <w:bCs/>
              <w:szCs w:val="22"/>
            </w:rPr>
            <w:delText>)</w:delText>
          </w:r>
        </w:del>
        <w:r w:rsidR="00EE3F10">
          <w:rPr>
            <w:bCs/>
            <w:szCs w:val="22"/>
          </w:rPr>
          <w:t xml:space="preserve"> dans les tâches qui impliquent d’orienter un stimulus </w:t>
        </w:r>
        <w:del w:id="1230" w:author="Microsoft Office User" w:date="2020-04-09T12:34:00Z">
          <w:r w:rsidR="00EE3F10" w:rsidDel="0006381B">
            <w:rPr>
              <w:bCs/>
              <w:szCs w:val="22"/>
            </w:rPr>
            <w:delText>à la verticale</w:delText>
          </w:r>
        </w:del>
      </w:ins>
      <w:ins w:id="1231" w:author="Microsoft Office User" w:date="2020-04-09T12:34:00Z">
        <w:r w:rsidR="0006381B">
          <w:rPr>
            <w:bCs/>
            <w:szCs w:val="22"/>
          </w:rPr>
          <w:t xml:space="preserve">par rapport </w:t>
        </w:r>
      </w:ins>
      <w:ins w:id="1232" w:author="Microsoft Office User" w:date="2020-04-09T12:35:00Z">
        <w:r w:rsidR="0006381B">
          <w:rPr>
            <w:bCs/>
            <w:szCs w:val="22"/>
          </w:rPr>
          <w:t xml:space="preserve">à une </w:t>
        </w:r>
        <w:r w:rsidR="0006381B">
          <w:rPr>
            <w:bCs/>
            <w:szCs w:val="22"/>
          </w:rPr>
          <w:lastRenderedPageBreak/>
          <w:t>direction</w:t>
        </w:r>
        <w:r w:rsidR="007E40A5">
          <w:rPr>
            <w:bCs/>
            <w:szCs w:val="22"/>
          </w:rPr>
          <w:t xml:space="preserve"> telle</w:t>
        </w:r>
      </w:ins>
      <w:ins w:id="1233" w:author="Microsoft Office User" w:date="2020-04-09T13:12:00Z">
        <w:r w:rsidR="00D84539">
          <w:rPr>
            <w:bCs/>
            <w:szCs w:val="22"/>
          </w:rPr>
          <w:t xml:space="preserve"> que</w:t>
        </w:r>
      </w:ins>
      <w:ins w:id="1234" w:author="Microsoft Office User" w:date="2020-04-09T12:35:00Z">
        <w:r w:rsidR="007E40A5">
          <w:rPr>
            <w:bCs/>
            <w:szCs w:val="22"/>
          </w:rPr>
          <w:t xml:space="preserve"> </w:t>
        </w:r>
      </w:ins>
      <w:ins w:id="1235" w:author="Microsoft Office User" w:date="2020-04-09T12:36:00Z">
        <w:r w:rsidR="007E40A5">
          <w:rPr>
            <w:bCs/>
            <w:szCs w:val="22"/>
          </w:rPr>
          <w:t>l’</w:t>
        </w:r>
      </w:ins>
      <w:ins w:id="1236" w:author="Microsoft Office User" w:date="2020-04-09T12:37:00Z">
        <w:r w:rsidR="007E40A5">
          <w:rPr>
            <w:bCs/>
            <w:szCs w:val="22"/>
          </w:rPr>
          <w:t>hor</w:t>
        </w:r>
      </w:ins>
      <w:ins w:id="1237" w:author="Microsoft Office User" w:date="2020-04-09T12:36:00Z">
        <w:r w:rsidR="007E40A5">
          <w:rPr>
            <w:bCs/>
            <w:szCs w:val="22"/>
          </w:rPr>
          <w:t>izon</w:t>
        </w:r>
      </w:ins>
      <w:ins w:id="1238" w:author="Microsoft Office User" w:date="2020-04-09T12:37:00Z">
        <w:r w:rsidR="007E40A5">
          <w:rPr>
            <w:bCs/>
            <w:szCs w:val="22"/>
          </w:rPr>
          <w:t xml:space="preserve"> </w:t>
        </w:r>
      </w:ins>
      <w:ins w:id="1239" w:author="Microsoft Office User" w:date="2020-04-09T13:13:00Z">
        <w:r w:rsidR="00D84539">
          <w:rPr>
            <w:bCs/>
            <w:szCs w:val="22"/>
          </w:rPr>
          <w:t>(</w:t>
        </w:r>
        <w:r w:rsidR="00D84539">
          <w:t xml:space="preserve">i.e., </w:t>
        </w:r>
      </w:ins>
      <w:ins w:id="1240" w:author="Microsoft Office User" w:date="2020-04-10T16:49:00Z">
        <w:r w:rsidR="00486825">
          <w:t xml:space="preserve">dans la </w:t>
        </w:r>
      </w:ins>
      <w:ins w:id="1241" w:author="Microsoft Office User" w:date="2020-04-09T13:13:00Z">
        <w:r w:rsidR="00D84539" w:rsidRPr="002651E8">
          <w:t>tâche de droit-devant proprioceptif</w:t>
        </w:r>
        <w:r w:rsidR="00D84539">
          <w:t xml:space="preserve"> </w:t>
        </w:r>
      </w:ins>
      <w:ins w:id="1242" w:author="Microsoft Office User" w:date="2020-04-10T16:49:00Z">
        <w:r w:rsidR="00486825">
          <w:t xml:space="preserve">ou la </w:t>
        </w:r>
      </w:ins>
      <w:ins w:id="1243" w:author="Microsoft Office User" w:date="2020-04-09T13:13:00Z">
        <w:r w:rsidR="00D84539" w:rsidRPr="002651E8">
          <w:t>tâche de droit-devant visuel</w:t>
        </w:r>
        <w:r w:rsidR="00D84539">
          <w:t xml:space="preserve">) </w:t>
        </w:r>
      </w:ins>
      <w:ins w:id="1244" w:author="Microsoft Office User" w:date="2020-04-09T12:37:00Z">
        <w:r w:rsidR="007E40A5">
          <w:rPr>
            <w:bCs/>
            <w:szCs w:val="22"/>
          </w:rPr>
          <w:t>ou la verticale</w:t>
        </w:r>
      </w:ins>
      <w:ins w:id="1245" w:author="Microsoft Office User" w:date="2020-04-09T12:57:00Z">
        <w:r w:rsidR="008E5B1E">
          <w:rPr>
            <w:bCs/>
            <w:szCs w:val="22"/>
          </w:rPr>
          <w:t xml:space="preserve"> gravitaire</w:t>
        </w:r>
      </w:ins>
      <w:ins w:id="1246" w:author="Microsoft Office User" w:date="2020-04-09T13:13:00Z">
        <w:r w:rsidR="00D84539">
          <w:rPr>
            <w:bCs/>
            <w:szCs w:val="22"/>
          </w:rPr>
          <w:t xml:space="preserve"> (</w:t>
        </w:r>
        <w:r w:rsidR="00D84539">
          <w:t xml:space="preserve">i.e., </w:t>
        </w:r>
        <w:r w:rsidR="00D84539" w:rsidRPr="002651E8">
          <w:t>tâche de verticale visuelle</w:t>
        </w:r>
        <w:r w:rsidR="00D84539">
          <w:t xml:space="preserve"> ou posturale)</w:t>
        </w:r>
      </w:ins>
      <w:ins w:id="1247" w:author="Marc" w:date="2020-04-08T19:24:00Z">
        <w:r w:rsidR="00EE3F10">
          <w:rPr>
            <w:bCs/>
            <w:szCs w:val="22"/>
          </w:rPr>
          <w:t>.</w:t>
        </w:r>
      </w:ins>
      <w:ins w:id="1248" w:author="Microsoft Office User" w:date="2020-04-09T13:20:00Z">
        <w:r w:rsidR="00871C6A">
          <w:rPr>
            <w:bCs/>
            <w:szCs w:val="22"/>
          </w:rPr>
          <w:t xml:space="preserve"> </w:t>
        </w:r>
      </w:ins>
      <w:ins w:id="1249" w:author="Microsoft Office User" w:date="2020-04-10T16:51:00Z">
        <w:r w:rsidR="00373A04">
          <w:rPr>
            <w:bCs/>
            <w:szCs w:val="22"/>
          </w:rPr>
          <w:t>Ces mesures seront issues de différents types de données brutes :</w:t>
        </w:r>
      </w:ins>
    </w:p>
    <w:p w14:paraId="2CD34D83" w14:textId="77777777" w:rsidR="00373A04" w:rsidRDefault="00373A04" w:rsidP="00345C2D">
      <w:pPr>
        <w:rPr>
          <w:ins w:id="1250" w:author="Microsoft Office User" w:date="2020-04-10T16:54:00Z"/>
          <w:bCs/>
          <w:szCs w:val="22"/>
        </w:rPr>
      </w:pPr>
      <w:ins w:id="1251" w:author="Microsoft Office User" w:date="2020-04-10T16:54:00Z">
        <w:r>
          <w:rPr>
            <w:bCs/>
            <w:szCs w:val="22"/>
          </w:rPr>
          <w:t xml:space="preserve">- </w:t>
        </w:r>
      </w:ins>
      <w:ins w:id="1252" w:author="Microsoft Office User" w:date="2020-04-10T16:51:00Z">
        <w:r>
          <w:rPr>
            <w:bCs/>
            <w:szCs w:val="22"/>
          </w:rPr>
          <w:t xml:space="preserve">des réponses « clavier » (e.g., dans la </w:t>
        </w:r>
        <w:r w:rsidRPr="002651E8">
          <w:t>tâche de bissection perceptive</w:t>
        </w:r>
        <w:r>
          <w:t>)</w:t>
        </w:r>
        <w:r>
          <w:rPr>
            <w:bCs/>
            <w:szCs w:val="22"/>
          </w:rPr>
          <w:t xml:space="preserve"> ou</w:t>
        </w:r>
      </w:ins>
    </w:p>
    <w:p w14:paraId="6A78979D" w14:textId="72D5698D" w:rsidR="00373A04" w:rsidRDefault="00373A04" w:rsidP="00345C2D">
      <w:pPr>
        <w:rPr>
          <w:ins w:id="1253" w:author="Microsoft Office User" w:date="2020-08-26T11:57:00Z"/>
          <w:bCs/>
          <w:szCs w:val="22"/>
        </w:rPr>
      </w:pPr>
      <w:ins w:id="1254" w:author="Microsoft Office User" w:date="2020-04-10T16:54:00Z">
        <w:r>
          <w:rPr>
            <w:bCs/>
            <w:szCs w:val="22"/>
          </w:rPr>
          <w:t xml:space="preserve">- </w:t>
        </w:r>
      </w:ins>
      <w:ins w:id="1255" w:author="Microsoft Office User" w:date="2020-04-10T16:51:00Z">
        <w:r>
          <w:rPr>
            <w:bCs/>
            <w:szCs w:val="22"/>
          </w:rPr>
          <w:t xml:space="preserve">des coordonnées spatiales de position de la réponse du participant enregistrées informatiquement (e.g., la position horizontale </w:t>
        </w:r>
        <w:r>
          <w:t>de la</w:t>
        </w:r>
        <w:r w:rsidRPr="002651E8">
          <w:t xml:space="preserve"> barre lumineuse </w:t>
        </w:r>
        <w:r>
          <w:t xml:space="preserve">dans la </w:t>
        </w:r>
        <w:r w:rsidRPr="002651E8">
          <w:t>tâche de droit-devant visuel</w:t>
        </w:r>
      </w:ins>
      <w:ins w:id="1256" w:author="Microsoft Office User" w:date="2020-08-26T11:58:00Z">
        <w:r w:rsidR="00A2458E">
          <w:t xml:space="preserve">) </w:t>
        </w:r>
      </w:ins>
      <w:ins w:id="1257" w:author="Microsoft Office User" w:date="2020-04-10T16:51:00Z">
        <w:r>
          <w:rPr>
            <w:bCs/>
            <w:szCs w:val="22"/>
          </w:rPr>
          <w:t>ou enregistrées manuellement par l’expérimentateur en temps réel (e.g., la position de l’index dans la tâche de droit-devant proprioceptif</w:t>
        </w:r>
        <w:r>
          <w:t>)</w:t>
        </w:r>
        <w:r>
          <w:rPr>
            <w:bCs/>
            <w:szCs w:val="22"/>
          </w:rPr>
          <w:t>.</w:t>
        </w:r>
      </w:ins>
      <w:ins w:id="1258" w:author="Microsoft Office User" w:date="2020-08-26T11:59:00Z">
        <w:r w:rsidR="00A2458E">
          <w:rPr>
            <w:bCs/>
            <w:szCs w:val="22"/>
          </w:rPr>
          <w:t xml:space="preserve"> </w:t>
        </w:r>
        <w:commentRangeStart w:id="1259"/>
        <w:r w:rsidR="00A2458E">
          <w:rPr>
            <w:bCs/>
            <w:szCs w:val="22"/>
          </w:rPr>
          <w:t xml:space="preserve">Ajouter ici les mesures </w:t>
        </w:r>
      </w:ins>
      <w:ins w:id="1260" w:author="Microsoft Office User" w:date="2020-08-26T12:00:00Z">
        <w:r w:rsidR="00A2458E">
          <w:rPr>
            <w:bCs/>
            <w:szCs w:val="22"/>
          </w:rPr>
          <w:t>posturographique + inclinomètre</w:t>
        </w:r>
      </w:ins>
      <w:ins w:id="1261" w:author="Microsoft Office User" w:date="2020-08-26T11:59:00Z">
        <w:r w:rsidR="00A2458E">
          <w:rPr>
            <w:bCs/>
            <w:szCs w:val="22"/>
          </w:rPr>
          <w:t xml:space="preserve"> </w:t>
        </w:r>
      </w:ins>
      <w:commentRangeEnd w:id="1259"/>
      <w:r w:rsidR="00A80FF9">
        <w:rPr>
          <w:rStyle w:val="Marquedecommentaire"/>
          <w:lang w:val="x-none"/>
        </w:rPr>
        <w:commentReference w:id="1259"/>
      </w:r>
    </w:p>
    <w:p w14:paraId="2B4F4F4E" w14:textId="77777777" w:rsidR="00A2458E" w:rsidRDefault="00A2458E" w:rsidP="00345C2D">
      <w:pPr>
        <w:rPr>
          <w:ins w:id="1262" w:author="Microsoft Office User" w:date="2020-04-10T16:54:00Z"/>
          <w:bCs/>
          <w:szCs w:val="22"/>
        </w:rPr>
      </w:pPr>
    </w:p>
    <w:p w14:paraId="5789375B" w14:textId="404E5E7D" w:rsidR="00D07A3A" w:rsidRPr="00486825" w:rsidRDefault="00486825" w:rsidP="00345C2D">
      <w:pPr>
        <w:rPr>
          <w:ins w:id="1263" w:author="Microsoft Office User" w:date="2020-04-10T16:38:00Z"/>
        </w:rPr>
      </w:pPr>
      <w:ins w:id="1264" w:author="Microsoft Office User" w:date="2020-04-10T16:43:00Z">
        <w:r>
          <w:rPr>
            <w:bCs/>
            <w:szCs w:val="22"/>
          </w:rPr>
          <w:t xml:space="preserve">Ces </w:t>
        </w:r>
      </w:ins>
      <w:ins w:id="1265" w:author="Microsoft Office User" w:date="2020-04-10T16:54:00Z">
        <w:r w:rsidR="00373A04">
          <w:rPr>
            <w:bCs/>
            <w:szCs w:val="22"/>
          </w:rPr>
          <w:t>données brutes</w:t>
        </w:r>
      </w:ins>
      <w:ins w:id="1266" w:author="Microsoft Office User" w:date="2020-04-10T16:43:00Z">
        <w:r>
          <w:rPr>
            <w:bCs/>
            <w:szCs w:val="22"/>
          </w:rPr>
          <w:t xml:space="preserve"> seront acquises grâce à des réponses verbales (e.g., dans les </w:t>
        </w:r>
        <w:r w:rsidRPr="002651E8">
          <w:t>tâche</w:t>
        </w:r>
        <w:r>
          <w:t>s</w:t>
        </w:r>
        <w:r w:rsidRPr="002651E8">
          <w:t xml:space="preserve"> de verticale visuelle</w:t>
        </w:r>
        <w:r>
          <w:t xml:space="preserve"> ou posturale) </w:t>
        </w:r>
      </w:ins>
      <w:ins w:id="1267" w:author="Microsoft Office User" w:date="2020-04-10T16:44:00Z">
        <w:r>
          <w:t>ou motrice (</w:t>
        </w:r>
        <w:r>
          <w:rPr>
            <w:bCs/>
            <w:szCs w:val="22"/>
          </w:rPr>
          <w:t>e.g., la pres</w:t>
        </w:r>
      </w:ins>
      <w:ins w:id="1268" w:author="Microsoft Office User" w:date="2020-04-10T16:45:00Z">
        <w:r>
          <w:rPr>
            <w:bCs/>
            <w:szCs w:val="22"/>
          </w:rPr>
          <w:t xml:space="preserve">sion d’un bouton réponse dans la tâche </w:t>
        </w:r>
        <w:r w:rsidRPr="002651E8">
          <w:t>de bissection perceptive</w:t>
        </w:r>
      </w:ins>
      <w:ins w:id="1269" w:author="Microsoft Office User" w:date="2020-04-10T16:49:00Z">
        <w:r>
          <w:t xml:space="preserve">, </w:t>
        </w:r>
      </w:ins>
      <w:ins w:id="1270" w:author="Microsoft Office User" w:date="2020-04-10T16:45:00Z">
        <w:r>
          <w:t>d</w:t>
        </w:r>
      </w:ins>
      <w:ins w:id="1271" w:author="Microsoft Office User" w:date="2020-04-10T16:49:00Z">
        <w:r>
          <w:t>u</w:t>
        </w:r>
      </w:ins>
      <w:ins w:id="1272" w:author="Microsoft Office User" w:date="2020-04-10T16:45:00Z">
        <w:r>
          <w:t xml:space="preserve"> droit-devant visuel</w:t>
        </w:r>
      </w:ins>
      <w:ins w:id="1273" w:author="Microsoft Office User" w:date="2020-04-10T16:46:00Z">
        <w:r>
          <w:t xml:space="preserve"> ou encore le déplacement de l’index et du bras dans </w:t>
        </w:r>
      </w:ins>
      <w:ins w:id="1274" w:author="Microsoft Office User" w:date="2020-04-10T16:50:00Z">
        <w:r>
          <w:t>la tâche de</w:t>
        </w:r>
      </w:ins>
      <w:ins w:id="1275" w:author="Microsoft Office User" w:date="2020-04-10T16:46:00Z">
        <w:r>
          <w:t xml:space="preserve"> droit-devant proprioceptif</w:t>
        </w:r>
      </w:ins>
      <w:ins w:id="1276" w:author="Microsoft Office User" w:date="2020-04-10T16:45:00Z">
        <w:r>
          <w:t>)</w:t>
        </w:r>
      </w:ins>
      <w:ins w:id="1277" w:author="Microsoft Office User" w:date="2020-04-10T16:47:00Z">
        <w:r>
          <w:t>.</w:t>
        </w:r>
      </w:ins>
      <w:ins w:id="1278" w:author="Microsoft Office User" w:date="2020-04-10T16:50:00Z">
        <w:r>
          <w:t xml:space="preserve"> </w:t>
        </w:r>
      </w:ins>
      <w:ins w:id="1279" w:author="Marc" w:date="2020-04-08T19:24:00Z">
        <w:del w:id="1280" w:author="Microsoft Office User" w:date="2020-04-09T12:57:00Z">
          <w:r w:rsidR="00EE3F10" w:rsidDel="008E5B1E">
            <w:rPr>
              <w:bCs/>
              <w:szCs w:val="22"/>
            </w:rPr>
            <w:delText xml:space="preserve"> </w:delText>
          </w:r>
        </w:del>
      </w:ins>
      <w:ins w:id="1281" w:author="Marc" w:date="2020-04-08T19:25:00Z">
        <w:del w:id="1282" w:author="Microsoft Office User" w:date="2020-04-10T16:39:00Z">
          <w:r w:rsidR="00EE3F10" w:rsidDel="00D07A3A">
            <w:rPr>
              <w:bCs/>
              <w:szCs w:val="22"/>
            </w:rPr>
            <w:delText xml:space="preserve">Ces données </w:delText>
          </w:r>
        </w:del>
        <w:del w:id="1283" w:author="Microsoft Office User" w:date="2020-04-10T16:38:00Z">
          <w:r w:rsidR="00EE3F10" w:rsidDel="00D07A3A">
            <w:rPr>
              <w:bCs/>
              <w:szCs w:val="22"/>
            </w:rPr>
            <w:delText xml:space="preserve">seront enregistrées </w:delText>
          </w:r>
        </w:del>
        <w:del w:id="1284" w:author="Microsoft Office User" w:date="2020-04-10T16:39:00Z">
          <w:r w:rsidR="00EE3F10" w:rsidDel="00D07A3A">
            <w:rPr>
              <w:bCs/>
              <w:szCs w:val="22"/>
            </w:rPr>
            <w:delText xml:space="preserve">en temps réel </w:delText>
          </w:r>
        </w:del>
        <w:del w:id="1285" w:author="Microsoft Office User" w:date="2020-04-09T13:26:00Z">
          <w:r w:rsidR="00EE3F10" w:rsidDel="00871C6A">
            <w:rPr>
              <w:bCs/>
              <w:szCs w:val="22"/>
            </w:rPr>
            <w:delText>par l’expérimentateur</w:delText>
          </w:r>
        </w:del>
      </w:ins>
      <w:ins w:id="1286" w:author="Marc" w:date="2020-04-08T19:26:00Z">
        <w:del w:id="1287" w:author="Microsoft Office User" w:date="2020-04-09T13:28:00Z">
          <w:r w:rsidR="00EE3F10" w:rsidDel="00322602">
            <w:rPr>
              <w:bCs/>
              <w:szCs w:val="22"/>
            </w:rPr>
            <w:delText>, sur papier,</w:delText>
          </w:r>
        </w:del>
      </w:ins>
      <w:ins w:id="1288" w:author="Marc" w:date="2020-04-08T19:25:00Z">
        <w:del w:id="1289" w:author="Microsoft Office User" w:date="2020-04-09T13:28:00Z">
          <w:r w:rsidR="00EE3F10" w:rsidDel="00322602">
            <w:rPr>
              <w:bCs/>
              <w:szCs w:val="22"/>
            </w:rPr>
            <w:delText xml:space="preserve"> après cha</w:delText>
          </w:r>
        </w:del>
      </w:ins>
      <w:ins w:id="1290" w:author="Marc" w:date="2020-04-08T19:26:00Z">
        <w:del w:id="1291" w:author="Microsoft Office User" w:date="2020-04-09T13:28:00Z">
          <w:r w:rsidR="00EE3F10" w:rsidDel="00322602">
            <w:rPr>
              <w:bCs/>
              <w:szCs w:val="22"/>
            </w:rPr>
            <w:delText>que réponse du participant</w:delText>
          </w:r>
        </w:del>
        <w:del w:id="1292" w:author="Microsoft Office User" w:date="2020-04-10T16:39:00Z">
          <w:r w:rsidR="00EE3F10" w:rsidDel="00D07A3A">
            <w:rPr>
              <w:bCs/>
              <w:szCs w:val="22"/>
            </w:rPr>
            <w:delText>.</w:delText>
          </w:r>
        </w:del>
        <w:del w:id="1293" w:author="Microsoft Office User" w:date="2020-04-10T16:52:00Z">
          <w:r w:rsidR="00EE3F10" w:rsidDel="00373A04">
            <w:rPr>
              <w:bCs/>
              <w:szCs w:val="22"/>
            </w:rPr>
            <w:delText xml:space="preserve"> </w:delText>
          </w:r>
        </w:del>
      </w:ins>
    </w:p>
    <w:p w14:paraId="0532AE64" w14:textId="72AFAE3B" w:rsidR="00E0226F" w:rsidDel="002D6FA5" w:rsidRDefault="00322602" w:rsidP="00345C2D">
      <w:pPr>
        <w:rPr>
          <w:ins w:id="1294" w:author="Marc" w:date="2020-04-08T19:21:00Z"/>
          <w:del w:id="1295" w:author="Microsoft Office User" w:date="2020-04-09T13:46:00Z"/>
          <w:bCs/>
          <w:szCs w:val="22"/>
        </w:rPr>
      </w:pPr>
      <w:ins w:id="1296" w:author="Microsoft Office User" w:date="2020-04-09T13:32:00Z">
        <w:r>
          <w:rPr>
            <w:bCs/>
            <w:szCs w:val="22"/>
          </w:rPr>
          <w:t xml:space="preserve">Ces données </w:t>
        </w:r>
      </w:ins>
      <w:ins w:id="1297" w:author="Microsoft Office User" w:date="2020-04-10T16:54:00Z">
        <w:r w:rsidR="00373A04">
          <w:rPr>
            <w:bCs/>
            <w:szCs w:val="22"/>
          </w:rPr>
          <w:t>permettront de</w:t>
        </w:r>
      </w:ins>
      <w:ins w:id="1298" w:author="Microsoft Office User" w:date="2020-04-09T13:32:00Z">
        <w:r>
          <w:rPr>
            <w:bCs/>
            <w:szCs w:val="22"/>
          </w:rPr>
          <w:t xml:space="preserve"> mesur</w:t>
        </w:r>
      </w:ins>
      <w:ins w:id="1299" w:author="Microsoft Office User" w:date="2020-04-09T13:34:00Z">
        <w:r>
          <w:rPr>
            <w:bCs/>
            <w:szCs w:val="22"/>
          </w:rPr>
          <w:t>er</w:t>
        </w:r>
      </w:ins>
      <w:ins w:id="1300" w:author="Microsoft Office User" w:date="2020-04-09T13:32:00Z">
        <w:r>
          <w:rPr>
            <w:bCs/>
            <w:szCs w:val="22"/>
          </w:rPr>
          <w:t xml:space="preserve"> </w:t>
        </w:r>
      </w:ins>
      <w:ins w:id="1301" w:author="Microsoft Office User" w:date="2020-04-09T13:39:00Z">
        <w:r w:rsidR="002D6FA5">
          <w:rPr>
            <w:bCs/>
            <w:szCs w:val="22"/>
          </w:rPr>
          <w:t xml:space="preserve">1) </w:t>
        </w:r>
      </w:ins>
      <w:ins w:id="1302" w:author="Microsoft Office User" w:date="2020-04-09T13:32:00Z">
        <w:r>
          <w:rPr>
            <w:bCs/>
            <w:szCs w:val="22"/>
          </w:rPr>
          <w:t>le comportement</w:t>
        </w:r>
      </w:ins>
      <w:ins w:id="1303" w:author="Microsoft Office User" w:date="2020-04-09T13:31:00Z">
        <w:r>
          <w:rPr>
            <w:bCs/>
            <w:szCs w:val="22"/>
          </w:rPr>
          <w:t xml:space="preserve"> </w:t>
        </w:r>
      </w:ins>
      <w:ins w:id="1304" w:author="Microsoft Office User" w:date="2020-04-09T13:33:00Z">
        <w:r>
          <w:rPr>
            <w:bCs/>
            <w:szCs w:val="22"/>
          </w:rPr>
          <w:t>des participants pendant la pha</w:t>
        </w:r>
      </w:ins>
      <w:ins w:id="1305" w:author="Microsoft Office User" w:date="2020-04-09T13:34:00Z">
        <w:r>
          <w:rPr>
            <w:bCs/>
            <w:szCs w:val="22"/>
          </w:rPr>
          <w:t>se test</w:t>
        </w:r>
      </w:ins>
      <w:ins w:id="1306" w:author="Microsoft Office User" w:date="2020-04-09T13:31:00Z">
        <w:r w:rsidRPr="00345C2D" w:rsidDel="00322602">
          <w:rPr>
            <w:bCs/>
            <w:szCs w:val="22"/>
          </w:rPr>
          <w:t xml:space="preserve"> </w:t>
        </w:r>
      </w:ins>
      <w:ins w:id="1307" w:author="Microsoft Office User" w:date="2020-04-09T13:36:00Z">
        <w:r>
          <w:rPr>
            <w:bCs/>
            <w:szCs w:val="22"/>
          </w:rPr>
          <w:t xml:space="preserve">(e.g., </w:t>
        </w:r>
      </w:ins>
      <w:ins w:id="1308" w:author="Microsoft Office User" w:date="2020-04-09T13:38:00Z">
        <w:r w:rsidR="002D6FA5">
          <w:rPr>
            <w:bCs/>
            <w:szCs w:val="22"/>
          </w:rPr>
          <w:t>mettre en é</w:t>
        </w:r>
      </w:ins>
      <w:ins w:id="1309" w:author="Microsoft Office User" w:date="2020-04-09T13:39:00Z">
        <w:r w:rsidR="002D6FA5">
          <w:rPr>
            <w:bCs/>
            <w:szCs w:val="22"/>
          </w:rPr>
          <w:t xml:space="preserve">vidence </w:t>
        </w:r>
      </w:ins>
      <w:ins w:id="1310" w:author="Microsoft Office User" w:date="2020-04-09T13:36:00Z">
        <w:r>
          <w:rPr>
            <w:bCs/>
            <w:szCs w:val="22"/>
          </w:rPr>
          <w:t>l</w:t>
        </w:r>
      </w:ins>
      <w:ins w:id="1311" w:author="Microsoft Office User" w:date="2020-04-09T13:37:00Z">
        <w:r w:rsidR="002D6FA5">
          <w:rPr>
            <w:bCs/>
            <w:szCs w:val="22"/>
          </w:rPr>
          <w:t>a diminution des erreurs de pointage p</w:t>
        </w:r>
      </w:ins>
      <w:ins w:id="1312" w:author="Microsoft Office User" w:date="2020-04-09T13:36:00Z">
        <w:r w:rsidR="002D6FA5">
          <w:rPr>
            <w:bCs/>
            <w:szCs w:val="22"/>
          </w:rPr>
          <w:t>endant</w:t>
        </w:r>
      </w:ins>
      <w:ins w:id="1313" w:author="Microsoft Office User" w:date="2020-04-09T13:37:00Z">
        <w:r w:rsidR="002D6FA5">
          <w:rPr>
            <w:bCs/>
            <w:szCs w:val="22"/>
          </w:rPr>
          <w:t xml:space="preserve"> l’adaptation prismatique) </w:t>
        </w:r>
      </w:ins>
      <w:ins w:id="1314" w:author="Microsoft Office User" w:date="2020-04-09T13:36:00Z">
        <w:r>
          <w:rPr>
            <w:bCs/>
            <w:szCs w:val="22"/>
          </w:rPr>
          <w:t xml:space="preserve">ainsi que </w:t>
        </w:r>
      </w:ins>
      <w:ins w:id="1315" w:author="Microsoft Office User" w:date="2020-04-09T13:39:00Z">
        <w:r w:rsidR="002D6FA5">
          <w:rPr>
            <w:bCs/>
            <w:szCs w:val="22"/>
          </w:rPr>
          <w:t xml:space="preserve">2) </w:t>
        </w:r>
      </w:ins>
      <w:del w:id="1316" w:author="Microsoft Office User" w:date="2020-04-09T13:30:00Z">
        <w:r w:rsidR="00345C2D" w:rsidRPr="00345C2D" w:rsidDel="00322602">
          <w:rPr>
            <w:bCs/>
            <w:szCs w:val="22"/>
          </w:rPr>
          <w:delText>De façon générale, nous serons intéressés par l’</w:delText>
        </w:r>
      </w:del>
      <w:ins w:id="1317" w:author="Microsoft Office User" w:date="2020-04-09T13:36:00Z">
        <w:r>
          <w:rPr>
            <w:bCs/>
            <w:szCs w:val="22"/>
          </w:rPr>
          <w:t>l</w:t>
        </w:r>
      </w:ins>
      <w:ins w:id="1318" w:author="Microsoft Office User" w:date="2020-04-09T13:30:00Z">
        <w:r>
          <w:rPr>
            <w:bCs/>
            <w:szCs w:val="22"/>
          </w:rPr>
          <w:t xml:space="preserve">es </w:t>
        </w:r>
      </w:ins>
      <w:r w:rsidR="00345C2D" w:rsidRPr="00345C2D">
        <w:rPr>
          <w:bCs/>
          <w:szCs w:val="22"/>
        </w:rPr>
        <w:t>effet</w:t>
      </w:r>
      <w:ins w:id="1319" w:author="Microsoft Office User" w:date="2020-04-09T13:30:00Z">
        <w:r>
          <w:rPr>
            <w:bCs/>
            <w:szCs w:val="22"/>
          </w:rPr>
          <w:t>s</w:t>
        </w:r>
      </w:ins>
      <w:r w:rsidR="00345C2D" w:rsidRPr="00345C2D">
        <w:rPr>
          <w:bCs/>
          <w:szCs w:val="22"/>
        </w:rPr>
        <w:t xml:space="preserve"> post-test induit par </w:t>
      </w:r>
      <w:del w:id="1320" w:author="Microsoft Office User" w:date="2020-04-09T13:39:00Z">
        <w:r w:rsidR="00345C2D" w:rsidRPr="00345C2D" w:rsidDel="002D6FA5">
          <w:rPr>
            <w:bCs/>
            <w:szCs w:val="22"/>
          </w:rPr>
          <w:delText>l’intervention</w:delText>
        </w:r>
      </w:del>
      <w:ins w:id="1321" w:author="Microsoft Office User" w:date="2020-04-09T13:37:00Z">
        <w:r w:rsidR="002D6FA5">
          <w:rPr>
            <w:bCs/>
            <w:szCs w:val="22"/>
          </w:rPr>
          <w:t xml:space="preserve">la </w:t>
        </w:r>
      </w:ins>
      <w:ins w:id="1322" w:author="Microsoft Office User" w:date="2020-04-09T13:30:00Z">
        <w:r>
          <w:rPr>
            <w:bCs/>
            <w:szCs w:val="22"/>
          </w:rPr>
          <w:t>phase test</w:t>
        </w:r>
      </w:ins>
      <w:ins w:id="1323" w:author="Marc" w:date="2020-04-08T19:20:00Z">
        <w:r w:rsidR="00E0226F">
          <w:rPr>
            <w:bCs/>
            <w:szCs w:val="22"/>
          </w:rPr>
          <w:t xml:space="preserve"> sur la perception spatiale</w:t>
        </w:r>
      </w:ins>
      <w:ins w:id="1324" w:author="Microsoft Office User" w:date="2020-04-09T13:30:00Z">
        <w:r>
          <w:rPr>
            <w:bCs/>
            <w:szCs w:val="22"/>
          </w:rPr>
          <w:t xml:space="preserve"> </w:t>
        </w:r>
      </w:ins>
      <w:ins w:id="1325" w:author="Microsoft Office User" w:date="2020-04-09T13:37:00Z">
        <w:r w:rsidR="002D6FA5">
          <w:rPr>
            <w:bCs/>
            <w:szCs w:val="22"/>
          </w:rPr>
          <w:t xml:space="preserve">en </w:t>
        </w:r>
      </w:ins>
      <w:ins w:id="1326" w:author="Microsoft Office User" w:date="2020-04-09T13:31:00Z">
        <w:r>
          <w:rPr>
            <w:bCs/>
            <w:szCs w:val="22"/>
          </w:rPr>
          <w:t>comparant</w:t>
        </w:r>
      </w:ins>
      <w:del w:id="1327" w:author="Microsoft Office User" w:date="2020-04-09T13:46:00Z">
        <w:r w:rsidR="00345C2D" w:rsidRPr="00345C2D" w:rsidDel="002D6FA5">
          <w:rPr>
            <w:bCs/>
            <w:szCs w:val="22"/>
          </w:rPr>
          <w:delText>.</w:delText>
        </w:r>
      </w:del>
      <w:ins w:id="1328" w:author="Marc" w:date="2020-04-08T19:21:00Z">
        <w:del w:id="1329" w:author="Microsoft Office User" w:date="2020-04-09T13:38:00Z">
          <w:r w:rsidR="00E0226F" w:rsidDel="002D6FA5">
            <w:rPr>
              <w:bCs/>
              <w:szCs w:val="22"/>
            </w:rPr>
            <w:delText xml:space="preserve"> </w:delText>
          </w:r>
        </w:del>
      </w:ins>
    </w:p>
    <w:p w14:paraId="06FD39FD" w14:textId="02664E70" w:rsidR="00345C2D" w:rsidRPr="00345C2D" w:rsidRDefault="00345C2D" w:rsidP="00345C2D">
      <w:pPr>
        <w:rPr>
          <w:bCs/>
          <w:szCs w:val="22"/>
        </w:rPr>
      </w:pPr>
      <w:del w:id="1330" w:author="Microsoft Office User" w:date="2020-04-09T13:39:00Z">
        <w:r w:rsidRPr="00345C2D" w:rsidDel="002D6FA5">
          <w:rPr>
            <w:bCs/>
            <w:szCs w:val="22"/>
          </w:rPr>
          <w:delText xml:space="preserve"> </w:delText>
        </w:r>
      </w:del>
      <w:del w:id="1331" w:author="Microsoft Office User" w:date="2020-04-09T13:46:00Z">
        <w:r w:rsidRPr="00345C2D" w:rsidDel="002D6FA5">
          <w:rPr>
            <w:bCs/>
            <w:szCs w:val="22"/>
          </w:rPr>
          <w:delText>U</w:delText>
        </w:r>
      </w:del>
      <w:ins w:id="1332" w:author="Microsoft Office User" w:date="2020-04-09T13:46:00Z">
        <w:r w:rsidR="002D6FA5">
          <w:rPr>
            <w:bCs/>
            <w:szCs w:val="22"/>
          </w:rPr>
          <w:t xml:space="preserve"> </w:t>
        </w:r>
      </w:ins>
      <w:del w:id="1333" w:author="Microsoft Office User" w:date="2020-04-09T13:46:00Z">
        <w:r w:rsidRPr="00345C2D" w:rsidDel="002D6FA5">
          <w:rPr>
            <w:bCs/>
            <w:szCs w:val="22"/>
          </w:rPr>
          <w:delText xml:space="preserve">ne stratégie classique consiste à comparer </w:delText>
        </w:r>
      </w:del>
      <w:ins w:id="1334" w:author="Marc" w:date="2020-04-08T19:20:00Z">
        <w:r w:rsidR="00E0226F">
          <w:rPr>
            <w:bCs/>
            <w:szCs w:val="22"/>
          </w:rPr>
          <w:t xml:space="preserve">chez un même participant </w:t>
        </w:r>
      </w:ins>
      <w:ins w:id="1335" w:author="Microsoft Office User" w:date="2020-04-09T13:46:00Z">
        <w:r w:rsidR="002D6FA5">
          <w:rPr>
            <w:bCs/>
            <w:szCs w:val="22"/>
          </w:rPr>
          <w:t>les données recueillies au pré- et post-test</w:t>
        </w:r>
      </w:ins>
      <w:ins w:id="1336" w:author="Microsoft Office User" w:date="2020-04-09T13:54:00Z">
        <w:r w:rsidR="00BB05C7">
          <w:rPr>
            <w:bCs/>
            <w:szCs w:val="22"/>
          </w:rPr>
          <w:t xml:space="preserve">. Les </w:t>
        </w:r>
        <w:r w:rsidR="00BB05C7" w:rsidRPr="00345C2D">
          <w:rPr>
            <w:bCs/>
            <w:szCs w:val="22"/>
          </w:rPr>
          <w:t>effet</w:t>
        </w:r>
        <w:r w:rsidR="00BB05C7">
          <w:rPr>
            <w:bCs/>
            <w:szCs w:val="22"/>
          </w:rPr>
          <w:t>s</w:t>
        </w:r>
        <w:r w:rsidR="00BB05C7" w:rsidRPr="00345C2D">
          <w:rPr>
            <w:bCs/>
            <w:szCs w:val="22"/>
          </w:rPr>
          <w:t xml:space="preserve"> post-test </w:t>
        </w:r>
        <w:r w:rsidR="00BB05C7">
          <w:rPr>
            <w:bCs/>
            <w:szCs w:val="22"/>
          </w:rPr>
          <w:t xml:space="preserve">se traduisent par la </w:t>
        </w:r>
        <w:r w:rsidR="00BB05C7" w:rsidRPr="00345C2D">
          <w:rPr>
            <w:bCs/>
            <w:szCs w:val="22"/>
          </w:rPr>
          <w:t>différence entre le</w:t>
        </w:r>
        <w:r w:rsidR="00BB05C7">
          <w:rPr>
            <w:bCs/>
            <w:szCs w:val="22"/>
          </w:rPr>
          <w:t>s</w:t>
        </w:r>
        <w:r w:rsidR="00BB05C7" w:rsidRPr="00345C2D">
          <w:rPr>
            <w:bCs/>
            <w:szCs w:val="22"/>
          </w:rPr>
          <w:t xml:space="preserve"> biais observé</w:t>
        </w:r>
        <w:r w:rsidR="00BB05C7">
          <w:rPr>
            <w:bCs/>
            <w:szCs w:val="22"/>
          </w:rPr>
          <w:t xml:space="preserve">s </w:t>
        </w:r>
        <w:r w:rsidR="00BB05C7" w:rsidRPr="00345C2D">
          <w:rPr>
            <w:bCs/>
            <w:szCs w:val="22"/>
          </w:rPr>
          <w:t xml:space="preserve">en post-test par rapport à </w:t>
        </w:r>
      </w:ins>
      <w:ins w:id="1337" w:author="Microsoft Office User" w:date="2020-04-09T13:55:00Z">
        <w:r w:rsidR="00BB05C7">
          <w:rPr>
            <w:bCs/>
            <w:szCs w:val="22"/>
          </w:rPr>
          <w:t>ceux</w:t>
        </w:r>
      </w:ins>
      <w:ins w:id="1338" w:author="Microsoft Office User" w:date="2020-04-09T13:54:00Z">
        <w:r w:rsidR="00BB05C7" w:rsidRPr="00345C2D">
          <w:rPr>
            <w:bCs/>
            <w:szCs w:val="22"/>
          </w:rPr>
          <w:t xml:space="preserve"> </w:t>
        </w:r>
      </w:ins>
      <w:ins w:id="1339" w:author="Microsoft Office User" w:date="2020-04-09T13:55:00Z">
        <w:r w:rsidR="00BB05C7">
          <w:rPr>
            <w:bCs/>
            <w:szCs w:val="22"/>
          </w:rPr>
          <w:t>du</w:t>
        </w:r>
      </w:ins>
      <w:ins w:id="1340" w:author="Microsoft Office User" w:date="2020-04-09T13:54:00Z">
        <w:r w:rsidR="00BB05C7" w:rsidRPr="00345C2D">
          <w:rPr>
            <w:bCs/>
            <w:szCs w:val="22"/>
          </w:rPr>
          <w:t xml:space="preserve"> pré-tes</w:t>
        </w:r>
      </w:ins>
      <w:ins w:id="1341" w:author="Microsoft Office User" w:date="2020-08-26T11:50:00Z">
        <w:r w:rsidR="004B3FE4">
          <w:rPr>
            <w:bCs/>
            <w:szCs w:val="22"/>
          </w:rPr>
          <w:t>t</w:t>
        </w:r>
      </w:ins>
      <w:ins w:id="1342" w:author="Microsoft Office User" w:date="2020-04-09T13:55:00Z">
        <w:r w:rsidR="00BB05C7">
          <w:rPr>
            <w:bCs/>
            <w:szCs w:val="22"/>
          </w:rPr>
          <w:t>. N</w:t>
        </w:r>
      </w:ins>
      <w:del w:id="1343" w:author="Microsoft Office User" w:date="2020-04-09T13:47:00Z">
        <w:r w:rsidRPr="00345C2D" w:rsidDel="002D6FA5">
          <w:rPr>
            <w:bCs/>
            <w:szCs w:val="22"/>
          </w:rPr>
          <w:delText>les performances au post-test à celles du pré-test, et de</w:delText>
        </w:r>
      </w:del>
      <w:ins w:id="1344" w:author="Microsoft Office User" w:date="2020-04-09T13:47:00Z">
        <w:r w:rsidR="002D6FA5">
          <w:rPr>
            <w:bCs/>
            <w:szCs w:val="22"/>
          </w:rPr>
          <w:t>ous</w:t>
        </w:r>
      </w:ins>
      <w:r w:rsidRPr="00345C2D">
        <w:rPr>
          <w:bCs/>
          <w:szCs w:val="22"/>
        </w:rPr>
        <w:t xml:space="preserve"> </w:t>
      </w:r>
      <w:commentRangeStart w:id="1345"/>
      <w:r w:rsidRPr="00345C2D">
        <w:rPr>
          <w:bCs/>
          <w:szCs w:val="22"/>
        </w:rPr>
        <w:t>tester</w:t>
      </w:r>
      <w:commentRangeEnd w:id="1345"/>
      <w:r w:rsidR="0042317F">
        <w:rPr>
          <w:rStyle w:val="Marquedecommentaire"/>
          <w:lang w:val="x-none"/>
        </w:rPr>
        <w:commentReference w:id="1345"/>
      </w:r>
      <w:ins w:id="1346" w:author="Microsoft Office User" w:date="2020-04-09T13:47:00Z">
        <w:r w:rsidR="002D6FA5">
          <w:rPr>
            <w:bCs/>
            <w:szCs w:val="22"/>
          </w:rPr>
          <w:t>ons</w:t>
        </w:r>
      </w:ins>
      <w:r w:rsidRPr="00345C2D">
        <w:rPr>
          <w:bCs/>
          <w:szCs w:val="22"/>
        </w:rPr>
        <w:t xml:space="preserve"> si cette différence éventuelle de performances </w:t>
      </w:r>
      <w:del w:id="1347" w:author="Microsoft Office User" w:date="2020-04-09T13:55:00Z">
        <w:r w:rsidRPr="00345C2D" w:rsidDel="00BB05C7">
          <w:rPr>
            <w:bCs/>
            <w:szCs w:val="22"/>
          </w:rPr>
          <w:delText xml:space="preserve">(effet post-test) </w:delText>
        </w:r>
      </w:del>
      <w:r w:rsidRPr="00345C2D">
        <w:rPr>
          <w:bCs/>
          <w:szCs w:val="22"/>
        </w:rPr>
        <w:t>est liée à l’intervention en comparant les effets post-</w:t>
      </w:r>
      <w:del w:id="1348" w:author="Microsoft Office User" w:date="2020-04-09T13:47:00Z">
        <w:r w:rsidRPr="00345C2D" w:rsidDel="002D6FA5">
          <w:rPr>
            <w:bCs/>
            <w:szCs w:val="22"/>
          </w:rPr>
          <w:delText xml:space="preserve"> </w:delText>
        </w:r>
      </w:del>
      <w:r w:rsidRPr="00345C2D">
        <w:rPr>
          <w:bCs/>
          <w:szCs w:val="22"/>
        </w:rPr>
        <w:t>test des diverses interventions</w:t>
      </w:r>
      <w:ins w:id="1349" w:author="Microsoft Office User" w:date="2020-04-09T13:47:00Z">
        <w:r w:rsidR="002D6FA5">
          <w:rPr>
            <w:bCs/>
            <w:szCs w:val="22"/>
          </w:rPr>
          <w:t>. P</w:t>
        </w:r>
      </w:ins>
      <w:del w:id="1350" w:author="Microsoft Office User" w:date="2020-04-09T13:47:00Z">
        <w:r w:rsidRPr="00345C2D" w:rsidDel="002D6FA5">
          <w:rPr>
            <w:bCs/>
            <w:szCs w:val="22"/>
          </w:rPr>
          <w:delText xml:space="preserve"> : p</w:delText>
        </w:r>
      </w:del>
      <w:r w:rsidRPr="00345C2D">
        <w:rPr>
          <w:bCs/>
          <w:szCs w:val="22"/>
        </w:rPr>
        <w:t xml:space="preserve">ar exemple, nous faisons l’hypothèse que l’effet post-test </w:t>
      </w:r>
      <w:del w:id="1351" w:author="Microsoft Office User" w:date="2020-04-09T13:55:00Z">
        <w:r w:rsidRPr="00345C2D" w:rsidDel="00BB05C7">
          <w:rPr>
            <w:bCs/>
            <w:szCs w:val="22"/>
          </w:rPr>
          <w:delText xml:space="preserve">(la différence entre le biais observé en post-test par rapport à celui du pré-test) </w:delText>
        </w:r>
      </w:del>
      <w:r w:rsidRPr="00345C2D">
        <w:rPr>
          <w:bCs/>
          <w:szCs w:val="22"/>
        </w:rPr>
        <w:t xml:space="preserve">dans la tâche de droit-devant visuel soit biaisée vers la droite pour le groupe G (prismes déviant le champs visuel vers la gauche et induisant en retour un biais perceptif vers la droite) et inversement vers la gauche pour le groupe D (prismes déviant le champs visuel vers la droite et induisant en retour un biais perceptif vers la gauche) tandis qu’il </w:t>
      </w:r>
      <w:ins w:id="1352" w:author="Microsoft Office User" w:date="2020-04-09T13:56:00Z">
        <w:r w:rsidR="00BB05C7">
          <w:rPr>
            <w:bCs/>
            <w:szCs w:val="22"/>
          </w:rPr>
          <w:t xml:space="preserve">ne devrait pas </w:t>
        </w:r>
      </w:ins>
      <w:del w:id="1353" w:author="Microsoft Office User" w:date="2020-04-09T13:56:00Z">
        <w:r w:rsidRPr="00345C2D" w:rsidDel="00BB05C7">
          <w:rPr>
            <w:bCs/>
            <w:szCs w:val="22"/>
          </w:rPr>
          <w:delText xml:space="preserve">serait non </w:delText>
        </w:r>
      </w:del>
      <w:ins w:id="1354" w:author="Microsoft Office User" w:date="2020-04-09T13:56:00Z">
        <w:r w:rsidR="00BB05C7">
          <w:rPr>
            <w:bCs/>
            <w:szCs w:val="22"/>
          </w:rPr>
          <w:t xml:space="preserve">être </w:t>
        </w:r>
      </w:ins>
      <w:r w:rsidRPr="00345C2D">
        <w:rPr>
          <w:bCs/>
          <w:szCs w:val="22"/>
        </w:rPr>
        <w:t>biaisé pour le groupe contrôle (sans déviation prismatique).</w:t>
      </w:r>
    </w:p>
    <w:p w14:paraId="3BA657C8" w14:textId="73E06E5B" w:rsidR="00345C2D" w:rsidRPr="00345C2D" w:rsidRDefault="00345C2D" w:rsidP="004D0B6D">
      <w:pPr>
        <w:rPr>
          <w:bCs/>
          <w:szCs w:val="22"/>
        </w:rPr>
      </w:pPr>
      <w:r w:rsidRPr="00345C2D">
        <w:rPr>
          <w:bCs/>
          <w:szCs w:val="22"/>
        </w:rPr>
        <w:t xml:space="preserve">Une analyse de variance (ANOVA) </w:t>
      </w:r>
      <w:del w:id="1355" w:author="Microsoft Office User" w:date="2020-08-26T11:52:00Z">
        <w:r w:rsidRPr="00345C2D" w:rsidDel="004B3FE4">
          <w:rPr>
            <w:bCs/>
            <w:szCs w:val="22"/>
          </w:rPr>
          <w:delText>pourra être</w:delText>
        </w:r>
      </w:del>
      <w:ins w:id="1356" w:author="Microsoft Office User" w:date="2020-08-26T11:52:00Z">
        <w:r w:rsidR="004B3FE4">
          <w:rPr>
            <w:bCs/>
            <w:szCs w:val="22"/>
          </w:rPr>
          <w:t>sera</w:t>
        </w:r>
      </w:ins>
      <w:r w:rsidRPr="00345C2D">
        <w:rPr>
          <w:bCs/>
          <w:szCs w:val="22"/>
        </w:rPr>
        <w:t xml:space="preserve"> effectuée </w:t>
      </w:r>
      <w:ins w:id="1357" w:author="Microsoft Office User" w:date="2020-04-09T13:57:00Z">
        <w:r w:rsidR="00BB05C7">
          <w:rPr>
            <w:bCs/>
            <w:szCs w:val="22"/>
          </w:rPr>
          <w:t>pour tester statist</w:t>
        </w:r>
      </w:ins>
      <w:ins w:id="1358" w:author="Microsoft Office User" w:date="2020-04-09T13:58:00Z">
        <w:r w:rsidR="00BB05C7">
          <w:rPr>
            <w:bCs/>
            <w:szCs w:val="22"/>
          </w:rPr>
          <w:t>i</w:t>
        </w:r>
      </w:ins>
      <w:ins w:id="1359" w:author="Microsoft Office User" w:date="2020-04-09T13:57:00Z">
        <w:r w:rsidR="00BB05C7">
          <w:rPr>
            <w:bCs/>
            <w:szCs w:val="22"/>
          </w:rPr>
          <w:t xml:space="preserve">quement ces différences </w:t>
        </w:r>
      </w:ins>
      <w:r w:rsidRPr="00345C2D">
        <w:rPr>
          <w:bCs/>
          <w:szCs w:val="22"/>
        </w:rPr>
        <w:t xml:space="preserve">si les </w:t>
      </w:r>
      <w:commentRangeStart w:id="1360"/>
      <w:del w:id="1361" w:author="Marc" w:date="2020-04-08T19:25:00Z">
        <w:r w:rsidRPr="00345C2D" w:rsidDel="00EE3F10">
          <w:rPr>
            <w:bCs/>
            <w:szCs w:val="22"/>
          </w:rPr>
          <w:delText>valeurs mesurées</w:delText>
        </w:r>
      </w:del>
      <w:ins w:id="1362" w:author="Marc" w:date="2020-04-08T19:25:00Z">
        <w:r w:rsidR="00EE3F10">
          <w:rPr>
            <w:bCs/>
            <w:szCs w:val="22"/>
          </w:rPr>
          <w:t xml:space="preserve">distances </w:t>
        </w:r>
        <w:del w:id="1363" w:author="Microsoft Office User" w:date="2020-08-26T12:06:00Z">
          <w:r w:rsidR="00EE3F10" w:rsidDel="007D7F0D">
            <w:rPr>
              <w:bCs/>
              <w:szCs w:val="22"/>
            </w:rPr>
            <w:delText>ou</w:delText>
          </w:r>
        </w:del>
      </w:ins>
      <w:ins w:id="1364" w:author="Microsoft Office User" w:date="2020-08-26T12:06:00Z">
        <w:r w:rsidR="007D7F0D">
          <w:rPr>
            <w:bCs/>
            <w:szCs w:val="22"/>
          </w:rPr>
          <w:t>et</w:t>
        </w:r>
      </w:ins>
      <w:ins w:id="1365" w:author="Marc" w:date="2020-04-08T19:25:00Z">
        <w:r w:rsidR="00EE3F10">
          <w:rPr>
            <w:bCs/>
            <w:szCs w:val="22"/>
          </w:rPr>
          <w:t xml:space="preserve"> </w:t>
        </w:r>
      </w:ins>
      <w:ins w:id="1366" w:author="Microsoft Office User" w:date="2020-04-09T14:01:00Z">
        <w:r w:rsidR="00B82AA3">
          <w:rPr>
            <w:bCs/>
            <w:szCs w:val="22"/>
          </w:rPr>
          <w:t xml:space="preserve">erreurs </w:t>
        </w:r>
      </w:ins>
      <w:ins w:id="1367" w:author="Marc" w:date="2020-04-08T19:25:00Z">
        <w:r w:rsidR="00EE3F10">
          <w:rPr>
            <w:bCs/>
            <w:szCs w:val="22"/>
          </w:rPr>
          <w:t>ang</w:t>
        </w:r>
      </w:ins>
      <w:ins w:id="1368" w:author="Microsoft Office User" w:date="2020-04-09T14:01:00Z">
        <w:r w:rsidR="00B82AA3">
          <w:rPr>
            <w:bCs/>
            <w:szCs w:val="22"/>
          </w:rPr>
          <w:t>ulaires</w:t>
        </w:r>
      </w:ins>
      <w:ins w:id="1369" w:author="Marc" w:date="2020-04-08T19:25:00Z">
        <w:del w:id="1370" w:author="Microsoft Office User" w:date="2020-04-09T14:01:00Z">
          <w:r w:rsidR="00EE3F10" w:rsidDel="00B82AA3">
            <w:rPr>
              <w:bCs/>
              <w:szCs w:val="22"/>
            </w:rPr>
            <w:delText>les</w:delText>
          </w:r>
        </w:del>
        <w:r w:rsidR="00EE3F10">
          <w:rPr>
            <w:bCs/>
            <w:szCs w:val="22"/>
          </w:rPr>
          <w:t xml:space="preserve"> mesuré</w:t>
        </w:r>
      </w:ins>
      <w:ins w:id="1371" w:author="Microsoft Office User" w:date="2020-08-26T12:06:00Z">
        <w:r w:rsidR="007D7F0D">
          <w:rPr>
            <w:bCs/>
            <w:szCs w:val="22"/>
          </w:rPr>
          <w:t>e</w:t>
        </w:r>
      </w:ins>
      <w:ins w:id="1372" w:author="Marc" w:date="2020-04-08T19:25:00Z">
        <w:r w:rsidR="00EE3F10">
          <w:rPr>
            <w:bCs/>
            <w:szCs w:val="22"/>
          </w:rPr>
          <w:t>s</w:t>
        </w:r>
      </w:ins>
      <w:r w:rsidRPr="00345C2D">
        <w:rPr>
          <w:bCs/>
          <w:szCs w:val="22"/>
        </w:rPr>
        <w:t xml:space="preserve"> </w:t>
      </w:r>
      <w:commentRangeEnd w:id="1360"/>
      <w:r w:rsidR="00A94999">
        <w:rPr>
          <w:rStyle w:val="Marquedecommentaire"/>
          <w:lang w:val="x-none"/>
        </w:rPr>
        <w:commentReference w:id="1360"/>
      </w:r>
      <w:del w:id="1373" w:author="Microsoft Office User" w:date="2020-04-09T13:58:00Z">
        <w:r w:rsidRPr="00345C2D" w:rsidDel="00BB05C7">
          <w:rPr>
            <w:bCs/>
            <w:szCs w:val="22"/>
          </w:rPr>
          <w:delText>sont issues d’</w:delText>
        </w:r>
      </w:del>
      <w:ins w:id="1374" w:author="Microsoft Office User" w:date="2020-04-09T13:58:00Z">
        <w:r w:rsidR="00BB05C7">
          <w:rPr>
            <w:bCs/>
            <w:szCs w:val="22"/>
          </w:rPr>
          <w:t xml:space="preserve">suivent </w:t>
        </w:r>
      </w:ins>
      <w:r w:rsidRPr="00345C2D">
        <w:rPr>
          <w:bCs/>
          <w:szCs w:val="22"/>
        </w:rPr>
        <w:t>une distribution normale. Dans le cas contraire, des tests non paramétriques, ou des statistiques bayésiennes, pourront être réalisées.</w:t>
      </w:r>
    </w:p>
    <w:p w14:paraId="77826852" w14:textId="77777777" w:rsidR="002B275C" w:rsidRDefault="002B275C">
      <w:pPr>
        <w:suppressAutoHyphens w:val="0"/>
        <w:jc w:val="left"/>
        <w:rPr>
          <w:i/>
          <w:color w:val="0000FF"/>
        </w:rPr>
      </w:pPr>
      <w:r>
        <w:rPr>
          <w:i/>
          <w:color w:val="0000FF"/>
        </w:rPr>
        <w:br w:type="page"/>
      </w:r>
    </w:p>
    <w:p w14:paraId="60E91BBB" w14:textId="77777777" w:rsidR="00345C2D" w:rsidRPr="004964B9" w:rsidRDefault="00345C2D" w:rsidP="004D0B6D">
      <w:pPr>
        <w:rPr>
          <w:i/>
          <w:color w:val="0000FF"/>
        </w:rPr>
      </w:pPr>
    </w:p>
    <w:p w14:paraId="69D9BE35" w14:textId="77777777" w:rsidR="00C42648" w:rsidRDefault="00C42648" w:rsidP="004D0B6D">
      <w:pPr>
        <w:pStyle w:val="Titre1"/>
        <w:spacing w:before="0" w:after="0"/>
      </w:pPr>
      <w:r w:rsidRPr="00EC37D4">
        <w:t>C. Bénéfices et risques prévisibles et connus</w:t>
      </w:r>
      <w:r w:rsidR="00892A90" w:rsidRPr="00EC37D4">
        <w:t xml:space="preserve"> pour la santé physique et mentale (estime de soi, etc.) et la vie sociale (réputation)</w:t>
      </w:r>
    </w:p>
    <w:p w14:paraId="6162D8F5" w14:textId="77777777" w:rsidR="002B275C" w:rsidRDefault="002B275C" w:rsidP="002B275C"/>
    <w:p w14:paraId="282A29D0" w14:textId="77777777" w:rsidR="002B275C" w:rsidRPr="00FC2295" w:rsidRDefault="00FC2295" w:rsidP="002B275C">
      <w:pPr>
        <w:rPr>
          <w:b/>
          <w:u w:val="single"/>
        </w:rPr>
      </w:pPr>
      <w:r w:rsidRPr="00FC2295">
        <w:rPr>
          <w:b/>
          <w:u w:val="single"/>
        </w:rPr>
        <w:t>1</w:t>
      </w:r>
      <w:r w:rsidR="002B275C" w:rsidRPr="00FC2295">
        <w:rPr>
          <w:b/>
          <w:u w:val="single"/>
        </w:rPr>
        <w:t>) Les bénéfices de cette étude sont :</w:t>
      </w:r>
    </w:p>
    <w:p w14:paraId="7492DF3C" w14:textId="77777777" w:rsidR="002B275C" w:rsidRDefault="002B275C" w:rsidP="002B275C"/>
    <w:p w14:paraId="418AF65C" w14:textId="09EE861C" w:rsidR="002B275C" w:rsidDel="00B82AA3" w:rsidRDefault="00B82AA3" w:rsidP="002B275C">
      <w:pPr>
        <w:rPr>
          <w:del w:id="1375" w:author="Microsoft Office User" w:date="2020-04-09T14:08:00Z"/>
        </w:rPr>
      </w:pPr>
      <w:ins w:id="1376" w:author="Microsoft Office User" w:date="2020-04-09T14:08:00Z">
        <w:r>
          <w:t xml:space="preserve">Les bénéfices sont de </w:t>
        </w:r>
      </w:ins>
      <w:del w:id="1377" w:author="Microsoft Office User" w:date="2020-04-09T14:08:00Z">
        <w:r w:rsidR="002B275C" w:rsidDel="00B82AA3">
          <w:delText>•</w:delText>
        </w:r>
        <w:r w:rsidR="002B275C" w:rsidDel="00B82AA3">
          <w:tab/>
          <w:delText>M</w:delText>
        </w:r>
      </w:del>
      <w:ins w:id="1378" w:author="Microsoft Office User" w:date="2020-04-09T14:08:00Z">
        <w:r>
          <w:t>m</w:t>
        </w:r>
      </w:ins>
      <w:r w:rsidR="002B275C">
        <w:t>ieux comprendre la cognition spatiale chez le sujet sain en investiguant si le codage perceptif des objets dans différentes dimensions et/ou référentiels spatiaux résulte d’un seul et même processus cognitif.</w:t>
      </w:r>
    </w:p>
    <w:p w14:paraId="0B1A011D" w14:textId="51B756C8" w:rsidR="002B275C" w:rsidRDefault="002B275C" w:rsidP="002B275C">
      <w:del w:id="1379" w:author="Microsoft Office User" w:date="2020-04-09T14:08:00Z">
        <w:r w:rsidDel="00B82AA3">
          <w:delText>•</w:delText>
        </w:r>
        <w:r w:rsidDel="00B82AA3">
          <w:tab/>
          <w:delText>Améliorer les modèles théoriques de la Négligence Spatiale Unilatérale (NSU). En effet, cette pathologie est caractérisée par un déficit perceptif horizontal (biais du référentiel égocentré vers la droite) et vertical (biais de la verticale visuelle vers la gauche). Nos expériences pourraient soutenir l’idée que la NSU reflète un cas pathologique du codage de l’espace dans plusieurs dimensions.</w:delText>
        </w:r>
      </w:del>
    </w:p>
    <w:p w14:paraId="7FA97944" w14:textId="77777777" w:rsidR="002B275C" w:rsidRDefault="002B275C" w:rsidP="002B275C">
      <w:r>
        <w:t xml:space="preserve"> </w:t>
      </w:r>
    </w:p>
    <w:p w14:paraId="239E2DB3" w14:textId="77777777" w:rsidR="002B275C" w:rsidRPr="00FC2295" w:rsidRDefault="00FC2295" w:rsidP="002B275C">
      <w:pPr>
        <w:rPr>
          <w:b/>
          <w:u w:val="single"/>
        </w:rPr>
      </w:pPr>
      <w:r w:rsidRPr="00FC2295">
        <w:rPr>
          <w:b/>
          <w:u w:val="single"/>
        </w:rPr>
        <w:t>2</w:t>
      </w:r>
      <w:r w:rsidR="002B275C" w:rsidRPr="00FC2295">
        <w:rPr>
          <w:b/>
          <w:u w:val="single"/>
        </w:rPr>
        <w:t>) Les risques de cette étude sont (voir tableau) :</w:t>
      </w:r>
    </w:p>
    <w:p w14:paraId="064BF995" w14:textId="77777777" w:rsidR="002B275C" w:rsidRDefault="002B275C" w:rsidP="002B275C"/>
    <w:p w14:paraId="2BB27C88" w14:textId="77777777" w:rsidR="002B275C" w:rsidRPr="00FC2295" w:rsidRDefault="002B275C" w:rsidP="002B275C">
      <w:pPr>
        <w:rPr>
          <w:i/>
        </w:rPr>
      </w:pPr>
      <w:r w:rsidRPr="00FC2295">
        <w:rPr>
          <w:i/>
        </w:rPr>
        <w:t xml:space="preserve">Situations pouvant mettre les participants mal à l’aise ? </w:t>
      </w:r>
    </w:p>
    <w:p w14:paraId="7960381B" w14:textId="27D36091" w:rsidR="002B275C" w:rsidDel="002C18BF" w:rsidRDefault="002B275C" w:rsidP="002B275C">
      <w:pPr>
        <w:rPr>
          <w:del w:id="1380" w:author="Microsoft Office User" w:date="2020-04-09T14:27:00Z"/>
        </w:rPr>
      </w:pPr>
    </w:p>
    <w:p w14:paraId="7B5567AE" w14:textId="3425F355" w:rsidR="002B275C" w:rsidRDefault="002B275C" w:rsidP="002B275C">
      <w:r>
        <w:t xml:space="preserve">Un participant peut se sentir mal à l’aise </w:t>
      </w:r>
      <w:del w:id="1381" w:author="Microsoft Office User" w:date="2020-04-09T14:09:00Z">
        <w:r w:rsidDel="00AA22D3">
          <w:delText xml:space="preserve">quand </w:delText>
        </w:r>
      </w:del>
      <w:ins w:id="1382" w:author="Microsoft Office User" w:date="2020-04-09T14:09:00Z">
        <w:r w:rsidR="00AA22D3">
          <w:t>lorsqu’</w:t>
        </w:r>
      </w:ins>
      <w:r>
        <w:t>il est plongé dans le noir quelques minutes</w:t>
      </w:r>
      <w:ins w:id="1383" w:author="Microsoft Office User" w:date="2020-04-09T14:09:00Z">
        <w:r w:rsidR="00B82AA3">
          <w:t xml:space="preserve"> ou qu’il e</w:t>
        </w:r>
        <w:r w:rsidR="00AA22D3">
          <w:t>s</w:t>
        </w:r>
        <w:r w:rsidR="00B82AA3">
          <w:t>t incliné</w:t>
        </w:r>
      </w:ins>
      <w:r>
        <w:t>, comme cela peut être le cas dans la tâche de verticale posturale par exemple (le participant ayant les yeux bandés</w:t>
      </w:r>
      <w:ins w:id="1384" w:author="Microsoft Office User" w:date="2020-04-09T14:10:00Z">
        <w:r w:rsidR="00AA22D3">
          <w:t xml:space="preserve"> et incliné par rapport à la verticale</w:t>
        </w:r>
      </w:ins>
      <w:r>
        <w:t xml:space="preserve">). L’expérimentateur sera toujours présent pour questionner le participant sur son état physique et </w:t>
      </w:r>
      <w:commentRangeStart w:id="1385"/>
      <w:r>
        <w:t>émotionnel</w:t>
      </w:r>
      <w:commentRangeEnd w:id="1385"/>
      <w:r w:rsidR="006E780E">
        <w:rPr>
          <w:rStyle w:val="Marquedecommentaire"/>
          <w:lang w:val="x-none"/>
        </w:rPr>
        <w:commentReference w:id="1385"/>
      </w:r>
      <w:ins w:id="1386" w:author="Microsoft Office User" w:date="2020-04-09T14:10:00Z">
        <w:r w:rsidR="00AA22D3">
          <w:t xml:space="preserve"> et arrêtera l’étude si cet état se dégrade</w:t>
        </w:r>
      </w:ins>
      <w:ins w:id="1387" w:author="Microsoft Office User" w:date="2020-04-09T14:26:00Z">
        <w:r w:rsidR="002C18BF">
          <w:t xml:space="preserve"> (</w:t>
        </w:r>
      </w:ins>
      <w:ins w:id="1388" w:author="Microsoft Office User" w:date="2020-04-09T14:27:00Z">
        <w:r w:rsidR="002C18BF">
          <w:t xml:space="preserve">e.g., </w:t>
        </w:r>
      </w:ins>
      <w:ins w:id="1389" w:author="Microsoft Office User" w:date="2020-04-09T14:26:00Z">
        <w:r w:rsidR="002C18BF">
          <w:t>en cas de malaise, de chute ou autre incon</w:t>
        </w:r>
      </w:ins>
      <w:ins w:id="1390" w:author="Microsoft Office User" w:date="2020-04-09T14:27:00Z">
        <w:r w:rsidR="002C18BF">
          <w:t>fort</w:t>
        </w:r>
      </w:ins>
      <w:ins w:id="1391" w:author="Microsoft Office User" w:date="2020-04-09T14:26:00Z">
        <w:r w:rsidR="002C18BF">
          <w:t xml:space="preserve"> ressenti par le </w:t>
        </w:r>
      </w:ins>
      <w:ins w:id="1392" w:author="Microsoft Office User" w:date="2020-04-09T14:27:00Z">
        <w:r w:rsidR="002C18BF">
          <w:t>participant)</w:t>
        </w:r>
      </w:ins>
      <w:ins w:id="1393" w:author="Microsoft Office User" w:date="2020-04-09T14:10:00Z">
        <w:r w:rsidR="00AA22D3">
          <w:t>.</w:t>
        </w:r>
      </w:ins>
      <w:ins w:id="1394" w:author="Microsoft Office User" w:date="2020-04-09T14:30:00Z">
        <w:r w:rsidR="002C18BF">
          <w:t xml:space="preserve"> </w:t>
        </w:r>
      </w:ins>
      <w:ins w:id="1395" w:author="Microsoft Office User" w:date="2020-04-09T14:41:00Z">
        <w:r w:rsidR="001D6201">
          <w:t>Avant de participer à l’étude, l</w:t>
        </w:r>
      </w:ins>
      <w:ins w:id="1396" w:author="Microsoft Office User" w:date="2020-04-09T14:30:00Z">
        <w:r w:rsidR="002C18BF">
          <w:t xml:space="preserve">es participants seront informés de l’inconfort qu’ils </w:t>
        </w:r>
      </w:ins>
      <w:ins w:id="1397" w:author="Microsoft Office User" w:date="2020-04-09T14:31:00Z">
        <w:r w:rsidR="002C18BF">
          <w:t xml:space="preserve">peuvent ressentir pendant l’étude </w:t>
        </w:r>
      </w:ins>
      <w:ins w:id="1398" w:author="Microsoft Office User" w:date="2020-04-09T14:35:00Z">
        <w:r w:rsidR="002C18BF">
          <w:t>et de la possibilité d’arrêter l’étude à tout moment</w:t>
        </w:r>
      </w:ins>
      <w:ins w:id="1399" w:author="Microsoft Office User" w:date="2020-04-09T14:33:00Z">
        <w:r w:rsidR="002C18BF">
          <w:t xml:space="preserve"> : cela leur sera </w:t>
        </w:r>
      </w:ins>
      <w:ins w:id="1400" w:author="Microsoft Office User" w:date="2020-04-09T14:42:00Z">
        <w:r w:rsidR="001D6201">
          <w:t xml:space="preserve">clairement </w:t>
        </w:r>
      </w:ins>
      <w:ins w:id="1401" w:author="Microsoft Office User" w:date="2020-04-09T14:33:00Z">
        <w:r w:rsidR="002C18BF">
          <w:t xml:space="preserve">signifié </w:t>
        </w:r>
      </w:ins>
      <w:ins w:id="1402" w:author="Microsoft Office User" w:date="2020-04-09T14:36:00Z">
        <w:r w:rsidR="002C18BF">
          <w:t>dans</w:t>
        </w:r>
      </w:ins>
      <w:ins w:id="1403" w:author="Microsoft Office User" w:date="2020-04-09T14:33:00Z">
        <w:r w:rsidR="002C18BF">
          <w:t xml:space="preserve"> le consentement. </w:t>
        </w:r>
      </w:ins>
      <w:del w:id="1404" w:author="Microsoft Office User" w:date="2020-04-09T14:10:00Z">
        <w:r w:rsidDel="00AA22D3">
          <w:delText>.</w:delText>
        </w:r>
      </w:del>
    </w:p>
    <w:p w14:paraId="1677726D" w14:textId="77777777" w:rsidR="002B275C" w:rsidRDefault="002B275C" w:rsidP="002B275C"/>
    <w:p w14:paraId="7F6D8EF1" w14:textId="77777777" w:rsidR="002B275C" w:rsidRPr="00FC2295" w:rsidRDefault="002B275C" w:rsidP="002B275C">
      <w:pPr>
        <w:rPr>
          <w:i/>
        </w:rPr>
      </w:pPr>
      <w:r w:rsidRPr="00FC2295">
        <w:rPr>
          <w:i/>
        </w:rPr>
        <w:t>Utilisation de stimuli physiques (auditifs, visuels, haptiques, etc.) ou matériel autre que des stimuli associés à des activités normales ?</w:t>
      </w:r>
    </w:p>
    <w:p w14:paraId="2911C177" w14:textId="277EC6BA" w:rsidR="002B275C" w:rsidDel="002C18BF" w:rsidRDefault="002B275C" w:rsidP="002B275C">
      <w:pPr>
        <w:rPr>
          <w:del w:id="1405" w:author="Microsoft Office User" w:date="2020-04-09T14:27:00Z"/>
        </w:rPr>
      </w:pPr>
    </w:p>
    <w:p w14:paraId="2937CD45" w14:textId="439ED455" w:rsidR="002B275C" w:rsidRDefault="002B275C" w:rsidP="002B275C">
      <w:r>
        <w:t xml:space="preserve">Le port de lunettes prismatiques est inhabituel, mais </w:t>
      </w:r>
      <w:del w:id="1406" w:author="Microsoft Office User" w:date="2020-04-09T18:01:00Z">
        <w:r w:rsidDel="00503BB9">
          <w:delText xml:space="preserve">à notre connaissance </w:delText>
        </w:r>
      </w:del>
      <w:r>
        <w:t xml:space="preserve">ne pas fait l’objet de risques connus. </w:t>
      </w:r>
      <w:ins w:id="1407" w:author="Microsoft Office User" w:date="2020-04-10T12:35:00Z">
        <w:r w:rsidR="003308D1">
          <w:t xml:space="preserve">Ce protocole, très étudié depuis plusieurs décennies, a largement été documentée par des études comportementales et neuro-fonctionnelles. </w:t>
        </w:r>
      </w:ins>
      <w:ins w:id="1408" w:author="Microsoft Office User" w:date="2020-04-10T12:36:00Z">
        <w:r w:rsidR="003308D1">
          <w:t xml:space="preserve">Ces études montrent que </w:t>
        </w:r>
      </w:ins>
      <w:del w:id="1409" w:author="Microsoft Office User" w:date="2020-04-10T12:36:00Z">
        <w:r w:rsidDel="003308D1">
          <w:delText>L</w:delText>
        </w:r>
      </w:del>
      <w:ins w:id="1410" w:author="Microsoft Office User" w:date="2020-04-10T12:36:00Z">
        <w:r w:rsidR="003308D1">
          <w:t>l</w:t>
        </w:r>
      </w:ins>
      <w:r>
        <w:t xml:space="preserve">’influence de l’adaptation prismatique sur la perception spatiale </w:t>
      </w:r>
      <w:del w:id="1411" w:author="Microsoft Office User" w:date="2020-04-10T12:35:00Z">
        <w:r w:rsidDel="003308D1">
          <w:delText xml:space="preserve">a largement été documentée par des études comportementales et neuro-fonctionnelles </w:delText>
        </w:r>
      </w:del>
      <w:del w:id="1412" w:author="Microsoft Office User" w:date="2020-04-10T12:36:00Z">
        <w:r w:rsidDel="003308D1">
          <w:delText>qui montrent des effets</w:delText>
        </w:r>
      </w:del>
      <w:ins w:id="1413" w:author="Microsoft Office User" w:date="2020-04-10T12:36:00Z">
        <w:r w:rsidR="003308D1">
          <w:t>reste</w:t>
        </w:r>
      </w:ins>
      <w:r>
        <w:t xml:space="preserve"> minime</w:t>
      </w:r>
      <w:del w:id="1414" w:author="Microsoft Office User" w:date="2020-04-10T12:36:00Z">
        <w:r w:rsidDel="003308D1">
          <w:delText>s</w:delText>
        </w:r>
      </w:del>
      <w:r>
        <w:t xml:space="preserve"> et transitoire</w:t>
      </w:r>
      <w:del w:id="1415" w:author="Microsoft Office User" w:date="2020-04-10T12:36:00Z">
        <w:r w:rsidDel="003308D1">
          <w:delText>s</w:delText>
        </w:r>
      </w:del>
      <w:ins w:id="1416" w:author="Microsoft Office User" w:date="2020-04-09T14:47:00Z">
        <w:r w:rsidR="00454859">
          <w:t xml:space="preserve"> </w:t>
        </w:r>
      </w:ins>
      <w:commentRangeStart w:id="1417"/>
      <w:ins w:id="1418" w:author="Microsoft Office User" w:date="2020-04-09T17:32:00Z">
        <w:r w:rsidR="009548BA">
          <w:t>(</w:t>
        </w:r>
      </w:ins>
      <w:ins w:id="1419" w:author="Remi" w:date="2020-08-27T14:00:00Z">
        <w:r w:rsidR="00A80FF9">
          <w:t>Prablanc et al., 2019</w:t>
        </w:r>
      </w:ins>
      <w:ins w:id="1420" w:author="Microsoft Office User" w:date="2020-04-09T17:32:00Z">
        <w:del w:id="1421" w:author="Remi" w:date="2020-08-27T14:00:00Z">
          <w:r w:rsidR="009548BA" w:rsidRPr="009548BA" w:rsidDel="00A80FF9">
            <w:rPr>
              <w:highlight w:val="yellow"/>
              <w:rPrChange w:id="1422" w:author="Microsoft Office User" w:date="2020-04-09T17:32:00Z">
                <w:rPr/>
              </w:rPrChange>
            </w:rPr>
            <w:delText xml:space="preserve">Rossetti, 2006 </w:delText>
          </w:r>
          <w:r w:rsidR="009548BA" w:rsidDel="00A80FF9">
            <w:rPr>
              <w:highlight w:val="yellow"/>
            </w:rPr>
            <w:delText xml:space="preserve">ou autre </w:delText>
          </w:r>
          <w:r w:rsidR="009548BA" w:rsidRPr="009548BA" w:rsidDel="00A80FF9">
            <w:rPr>
              <w:highlight w:val="yellow"/>
              <w:rPrChange w:id="1423" w:author="Microsoft Office User" w:date="2020-04-09T17:32:00Z">
                <w:rPr/>
              </w:rPrChange>
            </w:rPr>
            <w:delText>ref de revue sur le sujet</w:delText>
          </w:r>
        </w:del>
        <w:r w:rsidR="009548BA">
          <w:t>)</w:t>
        </w:r>
      </w:ins>
      <w:commentRangeEnd w:id="1417"/>
      <w:ins w:id="1424" w:author="Microsoft Office User" w:date="2020-08-26T12:14:00Z">
        <w:r w:rsidR="00DE327C">
          <w:rPr>
            <w:rStyle w:val="Marquedecommentaire"/>
            <w:lang w:val="x-none"/>
          </w:rPr>
          <w:commentReference w:id="1417"/>
        </w:r>
      </w:ins>
      <w:ins w:id="1425" w:author="Microsoft Office User" w:date="2020-04-09T17:32:00Z">
        <w:r w:rsidR="009548BA">
          <w:t>.</w:t>
        </w:r>
      </w:ins>
      <w:del w:id="1426" w:author="Microsoft Office User" w:date="2020-04-09T17:31:00Z">
        <w:r w:rsidDel="009548BA">
          <w:delText>.</w:delText>
        </w:r>
      </w:del>
      <w:r>
        <w:t xml:space="preserve"> Par exemple, le « déplacement » de la position subjective du droit-devant est de l’ordre de 6 cm immédiatement après l’intervention, puis se stabilise à 2-3 cm au bout de quelques minutes</w:t>
      </w:r>
      <w:ins w:id="1427" w:author="Remi" w:date="2020-08-27T14:11:00Z">
        <w:r w:rsidR="00261ABE">
          <w:t xml:space="preserve"> </w:t>
        </w:r>
        <w:commentRangeStart w:id="1428"/>
        <w:r w:rsidR="00261ABE" w:rsidRPr="00EF38E2">
          <w:rPr>
            <w:highlight w:val="yellow"/>
          </w:rPr>
          <w:t>(</w:t>
        </w:r>
        <w:r w:rsidR="00261ABE">
          <w:rPr>
            <w:highlight w:val="yellow"/>
          </w:rPr>
          <w:t>Schintu et al., 2014</w:t>
        </w:r>
        <w:r w:rsidR="00261ABE" w:rsidRPr="00EF38E2">
          <w:rPr>
            <w:highlight w:val="yellow"/>
          </w:rPr>
          <w:t>)</w:t>
        </w:r>
        <w:commentRangeEnd w:id="1428"/>
        <w:r w:rsidR="00261ABE">
          <w:rPr>
            <w:rStyle w:val="Marquedecommentaire"/>
            <w:lang w:val="x-none"/>
          </w:rPr>
          <w:commentReference w:id="1428"/>
        </w:r>
      </w:ins>
      <w:del w:id="1429" w:author="Remi" w:date="2020-08-27T14:11:00Z">
        <w:r w:rsidDel="00261ABE">
          <w:delText xml:space="preserve"> </w:delText>
        </w:r>
      </w:del>
      <w:r>
        <w:t>jusqu'à</w:t>
      </w:r>
      <w:ins w:id="1430" w:author="Microsoft Office User" w:date="2020-04-09T14:44:00Z">
        <w:r w:rsidR="001D6201">
          <w:t xml:space="preserve"> totalement</w:t>
        </w:r>
      </w:ins>
      <w:r>
        <w:t xml:space="preserve"> </w:t>
      </w:r>
      <w:commentRangeStart w:id="1431"/>
      <w:r>
        <w:t>disparaître</w:t>
      </w:r>
      <w:commentRangeEnd w:id="1431"/>
      <w:r w:rsidR="007E63E3">
        <w:rPr>
          <w:rStyle w:val="Marquedecommentaire"/>
          <w:lang w:val="x-none"/>
        </w:rPr>
        <w:commentReference w:id="1431"/>
      </w:r>
      <w:ins w:id="1432" w:author="Microsoft Office User" w:date="2020-04-09T17:47:00Z">
        <w:r w:rsidR="009548BA">
          <w:t xml:space="preserve"> </w:t>
        </w:r>
        <w:commentRangeStart w:id="1433"/>
        <w:del w:id="1434" w:author="Remi" w:date="2020-08-27T14:11:00Z">
          <w:r w:rsidR="009548BA" w:rsidRPr="009548BA" w:rsidDel="00261ABE">
            <w:rPr>
              <w:highlight w:val="yellow"/>
              <w:rPrChange w:id="1435" w:author="Microsoft Office User" w:date="2020-04-09T17:48:00Z">
                <w:rPr/>
              </w:rPrChange>
            </w:rPr>
            <w:delText>(</w:delText>
          </w:r>
        </w:del>
        <w:del w:id="1436" w:author="Remi" w:date="2020-08-27T14:09:00Z">
          <w:r w:rsidR="009548BA" w:rsidRPr="009548BA" w:rsidDel="00AF79B9">
            <w:rPr>
              <w:highlight w:val="yellow"/>
              <w:rPrChange w:id="1437" w:author="Microsoft Office User" w:date="2020-04-09T17:48:00Z">
                <w:rPr/>
              </w:rPrChange>
            </w:rPr>
            <w:delText>Ref</w:delText>
          </w:r>
        </w:del>
        <w:del w:id="1438" w:author="Remi" w:date="2020-08-27T14:11:00Z">
          <w:r w:rsidR="009548BA" w:rsidRPr="009548BA" w:rsidDel="00261ABE">
            <w:rPr>
              <w:highlight w:val="yellow"/>
              <w:rPrChange w:id="1439" w:author="Microsoft Office User" w:date="2020-04-09T17:48:00Z">
                <w:rPr/>
              </w:rPrChange>
            </w:rPr>
            <w:delText>)</w:delText>
          </w:r>
        </w:del>
      </w:ins>
      <w:commentRangeEnd w:id="1433"/>
      <w:ins w:id="1440" w:author="Microsoft Office User" w:date="2020-08-26T12:14:00Z">
        <w:del w:id="1441" w:author="Remi" w:date="2020-08-27T14:11:00Z">
          <w:r w:rsidR="00DE327C" w:rsidDel="00261ABE">
            <w:rPr>
              <w:rStyle w:val="Marquedecommentaire"/>
              <w:lang w:val="x-none"/>
            </w:rPr>
            <w:commentReference w:id="1433"/>
          </w:r>
        </w:del>
      </w:ins>
      <w:del w:id="1442" w:author="Remi" w:date="2020-08-27T14:11:00Z">
        <w:r w:rsidDel="00261ABE">
          <w:delText>.</w:delText>
        </w:r>
      </w:del>
      <w:ins w:id="1443" w:author="Marc" w:date="2020-04-08T19:27:00Z">
        <w:del w:id="1444" w:author="Remi" w:date="2020-08-27T14:11:00Z">
          <w:r w:rsidR="00EE3F10" w:rsidDel="00261ABE">
            <w:delText xml:space="preserve"> </w:delText>
          </w:r>
        </w:del>
      </w:ins>
      <w:ins w:id="1445" w:author="Microsoft Office User" w:date="2020-04-10T12:37:00Z">
        <w:del w:id="1446" w:author="Remi" w:date="2020-08-27T14:11:00Z">
          <w:r w:rsidR="003308D1" w:rsidDel="00261ABE">
            <w:delText xml:space="preserve"> </w:delText>
          </w:r>
        </w:del>
      </w:ins>
      <w:ins w:id="1447" w:author="Microsoft Office User" w:date="2020-04-10T12:40:00Z">
        <w:r w:rsidR="003651DF">
          <w:t>Ce</w:t>
        </w:r>
        <w:r w:rsidR="002F75DA">
          <w:t xml:space="preserve"> </w:t>
        </w:r>
      </w:ins>
      <w:ins w:id="1448" w:author="Microsoft Office User" w:date="2020-04-10T12:39:00Z">
        <w:r w:rsidR="002F75DA">
          <w:t>protocole</w:t>
        </w:r>
      </w:ins>
      <w:ins w:id="1449" w:author="Microsoft Office User" w:date="2020-04-09T17:59:00Z">
        <w:r w:rsidR="00C87C71">
          <w:t xml:space="preserve"> </w:t>
        </w:r>
      </w:ins>
      <w:ins w:id="1450" w:author="Microsoft Office User" w:date="2020-04-09T17:48:00Z">
        <w:r w:rsidR="009548BA">
          <w:t>n’a</w:t>
        </w:r>
      </w:ins>
      <w:ins w:id="1451" w:author="Microsoft Office User" w:date="2020-04-09T17:35:00Z">
        <w:r w:rsidR="009548BA">
          <w:t xml:space="preserve"> révélé aucun effet secondaire</w:t>
        </w:r>
      </w:ins>
      <w:ins w:id="1452" w:author="Microsoft Office User" w:date="2020-04-09T18:03:00Z">
        <w:r w:rsidR="00503BB9">
          <w:t xml:space="preserve"> </w:t>
        </w:r>
      </w:ins>
      <w:ins w:id="1453" w:author="Microsoft Office User" w:date="2020-04-10T12:40:00Z">
        <w:r w:rsidR="003651DF">
          <w:t xml:space="preserve">notable </w:t>
        </w:r>
      </w:ins>
      <w:ins w:id="1454" w:author="Microsoft Office User" w:date="2020-04-09T18:03:00Z">
        <w:r w:rsidR="00503BB9">
          <w:t>à la sortie du protocole expérimental</w:t>
        </w:r>
      </w:ins>
      <w:ins w:id="1455" w:author="Microsoft Office User" w:date="2020-04-09T17:35:00Z">
        <w:r w:rsidR="009548BA">
          <w:t>, puisque le sujet se réadapte très vite à l’absence de déviation du champs visuel après le retrait des lunettes prismatiques</w:t>
        </w:r>
      </w:ins>
      <w:ins w:id="1456" w:author="Microsoft Office User" w:date="2020-04-09T17:49:00Z">
        <w:r w:rsidR="00C87C71">
          <w:t>.</w:t>
        </w:r>
      </w:ins>
      <w:ins w:id="1457" w:author="Microsoft Office User" w:date="2020-04-09T17:35:00Z">
        <w:r w:rsidR="009548BA">
          <w:t xml:space="preserve"> </w:t>
        </w:r>
      </w:ins>
      <w:ins w:id="1458" w:author="Microsoft Office User" w:date="2020-04-09T17:51:00Z">
        <w:r w:rsidR="00C87C71">
          <w:t>De plus cet</w:t>
        </w:r>
      </w:ins>
      <w:ins w:id="1459" w:author="Microsoft Office User" w:date="2020-04-09T17:50:00Z">
        <w:r w:rsidR="00C87C71">
          <w:t xml:space="preserve">te adaptation </w:t>
        </w:r>
      </w:ins>
      <w:ins w:id="1460" w:author="Microsoft Office User" w:date="2020-04-09T17:51:00Z">
        <w:r w:rsidR="00C87C71">
          <w:t xml:space="preserve">est très similaire à </w:t>
        </w:r>
      </w:ins>
      <w:ins w:id="1461" w:author="Microsoft Office User" w:date="2020-04-09T17:56:00Z">
        <w:r w:rsidR="00C87C71">
          <w:t>des adaptations ayant lieu au cours de la vie</w:t>
        </w:r>
      </w:ins>
      <w:ins w:id="1462" w:author="Microsoft Office User" w:date="2020-04-09T17:57:00Z">
        <w:r w:rsidR="00C87C71">
          <w:t xml:space="preserve">, comme celles se produisant </w:t>
        </w:r>
      </w:ins>
      <w:ins w:id="1463" w:author="Microsoft Office User" w:date="2020-08-26T12:15:00Z">
        <w:r w:rsidR="00DE327C">
          <w:t>lors</w:t>
        </w:r>
      </w:ins>
      <w:ins w:id="1464" w:author="Microsoft Office User" w:date="2020-04-09T17:57:00Z">
        <w:r w:rsidR="00C87C71">
          <w:t xml:space="preserve"> de</w:t>
        </w:r>
      </w:ins>
      <w:ins w:id="1465" w:author="Microsoft Office User" w:date="2020-04-09T17:54:00Z">
        <w:r w:rsidR="00C87C71">
          <w:t xml:space="preserve"> </w:t>
        </w:r>
      </w:ins>
      <w:ins w:id="1466" w:author="Microsoft Office User" w:date="2020-04-09T17:55:00Z">
        <w:r w:rsidR="00C87C71">
          <w:t>modifications</w:t>
        </w:r>
      </w:ins>
      <w:ins w:id="1467" w:author="Microsoft Office User" w:date="2020-04-09T17:54:00Z">
        <w:r w:rsidR="00C87C71">
          <w:t xml:space="preserve"> corporel</w:t>
        </w:r>
      </w:ins>
      <w:ins w:id="1468" w:author="Microsoft Office User" w:date="2020-08-26T12:06:00Z">
        <w:r w:rsidR="007D7F0D">
          <w:t>le</w:t>
        </w:r>
      </w:ins>
      <w:ins w:id="1469" w:author="Microsoft Office User" w:date="2020-04-09T17:54:00Z">
        <w:r w:rsidR="00C87C71">
          <w:t>s</w:t>
        </w:r>
      </w:ins>
      <w:ins w:id="1470" w:author="Microsoft Office User" w:date="2020-04-09T17:56:00Z">
        <w:r w:rsidR="00C87C71">
          <w:t xml:space="preserve"> </w:t>
        </w:r>
      </w:ins>
      <w:ins w:id="1471" w:author="Microsoft Office User" w:date="2020-04-09T17:57:00Z">
        <w:r w:rsidR="00C87C71">
          <w:t xml:space="preserve">où le sujet </w:t>
        </w:r>
      </w:ins>
      <w:ins w:id="1472" w:author="Microsoft Office User" w:date="2020-04-09T18:00:00Z">
        <w:r w:rsidR="00C87C71">
          <w:t xml:space="preserve">grandissant </w:t>
        </w:r>
      </w:ins>
      <w:ins w:id="1473" w:author="Microsoft Office User" w:date="2020-04-09T17:57:00Z">
        <w:r w:rsidR="00C87C71">
          <w:t xml:space="preserve">doit </w:t>
        </w:r>
      </w:ins>
      <w:ins w:id="1474" w:author="Microsoft Office User" w:date="2020-04-09T18:00:00Z">
        <w:r w:rsidR="00C87C71">
          <w:t xml:space="preserve">par exemple </w:t>
        </w:r>
      </w:ins>
      <w:ins w:id="1475" w:author="Microsoft Office User" w:date="2020-04-09T17:57:00Z">
        <w:r w:rsidR="00C87C71">
          <w:t>adapter la distance de son geste</w:t>
        </w:r>
      </w:ins>
      <w:ins w:id="1476" w:author="Microsoft Office User" w:date="2020-04-09T17:59:00Z">
        <w:r w:rsidR="00C87C71">
          <w:t xml:space="preserve"> à la </w:t>
        </w:r>
      </w:ins>
      <w:ins w:id="1477" w:author="Microsoft Office User" w:date="2020-04-09T18:00:00Z">
        <w:r w:rsidR="00C87C71">
          <w:t xml:space="preserve">longueur </w:t>
        </w:r>
      </w:ins>
      <w:ins w:id="1478" w:author="Microsoft Office User" w:date="2020-04-09T18:01:00Z">
        <w:r w:rsidR="00503BB9">
          <w:t>grandissante</w:t>
        </w:r>
      </w:ins>
      <w:ins w:id="1479" w:author="Microsoft Office User" w:date="2020-04-09T17:59:00Z">
        <w:r w:rsidR="00C87C71">
          <w:t xml:space="preserve"> de s</w:t>
        </w:r>
      </w:ins>
      <w:ins w:id="1480" w:author="Microsoft Office User" w:date="2020-04-09T18:00:00Z">
        <w:r w:rsidR="00C87C71">
          <w:t>es</w:t>
        </w:r>
      </w:ins>
      <w:ins w:id="1481" w:author="Microsoft Office User" w:date="2020-04-09T17:59:00Z">
        <w:r w:rsidR="00C87C71">
          <w:t xml:space="preserve"> membre</w:t>
        </w:r>
      </w:ins>
      <w:ins w:id="1482" w:author="Microsoft Office User" w:date="2020-04-09T18:00:00Z">
        <w:r w:rsidR="00C87C71">
          <w:t>s</w:t>
        </w:r>
      </w:ins>
      <w:ins w:id="1483" w:author="Microsoft Office User" w:date="2020-04-09T17:54:00Z">
        <w:r w:rsidR="00C87C71">
          <w:t>.</w:t>
        </w:r>
      </w:ins>
    </w:p>
    <w:p w14:paraId="5CCA9E24" w14:textId="7BD70B16" w:rsidR="004D0B6D" w:rsidRDefault="002B275C" w:rsidP="004D0B6D">
      <w:pPr>
        <w:rPr>
          <w:ins w:id="1484" w:author="Microsoft Office User" w:date="2020-04-09T14:42:00Z"/>
        </w:rPr>
      </w:pPr>
      <w:r>
        <w:t xml:space="preserve">Quant à la réalité virtuelle ou la présentation de stimuli visuels en rotation, ceux-ci peuvent parfois entraîner des sensations de nausées. </w:t>
      </w:r>
      <w:del w:id="1485" w:author="Microsoft Office User" w:date="2020-04-10T12:41:00Z">
        <w:r w:rsidDel="003651DF">
          <w:delText xml:space="preserve">Dans </w:delText>
        </w:r>
      </w:del>
      <w:ins w:id="1486" w:author="Microsoft Office User" w:date="2020-04-10T12:41:00Z">
        <w:r w:rsidR="003651DF">
          <w:t>Si c’est l</w:t>
        </w:r>
      </w:ins>
      <w:del w:id="1487" w:author="Microsoft Office User" w:date="2020-04-10T12:41:00Z">
        <w:r w:rsidDel="003651DF">
          <w:delText>c</w:delText>
        </w:r>
      </w:del>
      <w:r>
        <w:t>e cas, l’expérience sera immédiatement stoppée.</w:t>
      </w:r>
    </w:p>
    <w:p w14:paraId="61748E82" w14:textId="479402FA" w:rsidR="001D6201" w:rsidRPr="004D0B6D" w:rsidRDefault="001D6201" w:rsidP="004D0B6D"/>
    <w:p w14:paraId="6421AF41" w14:textId="77777777" w:rsidR="004964B9" w:rsidRPr="00EC37D4" w:rsidRDefault="004964B9" w:rsidP="004D0B6D"/>
    <w:tbl>
      <w:tblPr>
        <w:tblStyle w:val="TableNormal"/>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1"/>
        <w:gridCol w:w="9148"/>
      </w:tblGrid>
      <w:tr w:rsidR="00932071" w14:paraId="4C81483F" w14:textId="77777777" w:rsidTr="00DA341F">
        <w:trPr>
          <w:trHeight w:val="227"/>
        </w:trPr>
        <w:tc>
          <w:tcPr>
            <w:tcW w:w="1061" w:type="dxa"/>
          </w:tcPr>
          <w:p w14:paraId="7B4D4B31" w14:textId="77777777" w:rsidR="00932071" w:rsidRDefault="00932071" w:rsidP="00DA341F">
            <w:pPr>
              <w:pStyle w:val="TableParagraph"/>
              <w:spacing w:line="180" w:lineRule="exact"/>
              <w:ind w:left="108"/>
              <w:rPr>
                <w:b/>
                <w:sz w:val="16"/>
              </w:rPr>
            </w:pPr>
            <w:r>
              <w:rPr>
                <w:b/>
                <w:sz w:val="16"/>
              </w:rPr>
              <w:t>OUI ou NON</w:t>
            </w:r>
          </w:p>
        </w:tc>
        <w:tc>
          <w:tcPr>
            <w:tcW w:w="9148" w:type="dxa"/>
            <w:tcBorders>
              <w:top w:val="nil"/>
              <w:right w:val="nil"/>
            </w:tcBorders>
          </w:tcPr>
          <w:p w14:paraId="5F4A9D4C" w14:textId="77777777" w:rsidR="00932071" w:rsidRDefault="00932071" w:rsidP="00DA341F">
            <w:pPr>
              <w:pStyle w:val="TableParagraph"/>
              <w:spacing w:line="240" w:lineRule="auto"/>
              <w:ind w:left="0"/>
              <w:rPr>
                <w:rFonts w:ascii="Times New Roman"/>
                <w:sz w:val="16"/>
              </w:rPr>
            </w:pPr>
          </w:p>
        </w:tc>
      </w:tr>
      <w:tr w:rsidR="00932071" w14:paraId="17ADF8B7" w14:textId="77777777" w:rsidTr="00932071">
        <w:trPr>
          <w:trHeight w:val="563"/>
        </w:trPr>
        <w:tc>
          <w:tcPr>
            <w:tcW w:w="1061" w:type="dxa"/>
          </w:tcPr>
          <w:p w14:paraId="16BD7859" w14:textId="77777777" w:rsidR="00932071" w:rsidRDefault="00932071" w:rsidP="00DA341F">
            <w:pPr>
              <w:pStyle w:val="TableParagraph"/>
              <w:spacing w:line="225" w:lineRule="exact"/>
              <w:ind w:left="108"/>
              <w:rPr>
                <w:rFonts w:ascii="Times New Roman"/>
                <w:sz w:val="20"/>
              </w:rPr>
            </w:pPr>
            <w:r>
              <w:rPr>
                <w:rFonts w:ascii="Times New Roman"/>
                <w:sz w:val="20"/>
              </w:rPr>
              <w:t>Non</w:t>
            </w:r>
          </w:p>
        </w:tc>
        <w:tc>
          <w:tcPr>
            <w:tcW w:w="9148" w:type="dxa"/>
          </w:tcPr>
          <w:p w14:paraId="7DBEB18A" w14:textId="77777777" w:rsidR="00932071" w:rsidRPr="00C211B6" w:rsidRDefault="00932071" w:rsidP="00932071">
            <w:pPr>
              <w:pStyle w:val="TableParagraph"/>
              <w:spacing w:line="237" w:lineRule="auto"/>
              <w:ind w:right="108"/>
              <w:jc w:val="both"/>
              <w:rPr>
                <w:sz w:val="20"/>
                <w:lang w:val="fr-FR"/>
              </w:rPr>
            </w:pPr>
            <w:r w:rsidRPr="00C211B6">
              <w:rPr>
                <w:sz w:val="20"/>
                <w:lang w:val="fr-FR"/>
              </w:rPr>
              <w:t>Votre protocole utilise-t-il une mise en scène expérimentale destinée à dissimuler une partie de l’objectif ou de la méthodologie aux sujets ou de faire croire à d’autres objectifs ou d’autres méthodologies ?</w:t>
            </w:r>
          </w:p>
        </w:tc>
      </w:tr>
      <w:tr w:rsidR="00932071" w14:paraId="75615D2E" w14:textId="77777777" w:rsidTr="00DA341F">
        <w:trPr>
          <w:trHeight w:val="230"/>
        </w:trPr>
        <w:tc>
          <w:tcPr>
            <w:tcW w:w="1061" w:type="dxa"/>
          </w:tcPr>
          <w:p w14:paraId="082B4872"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7F86E738" w14:textId="77777777" w:rsidR="00932071" w:rsidRPr="00C211B6" w:rsidRDefault="00932071" w:rsidP="00DA341F">
            <w:pPr>
              <w:pStyle w:val="TableParagraph"/>
              <w:rPr>
                <w:sz w:val="20"/>
                <w:lang w:val="fr-FR"/>
              </w:rPr>
            </w:pPr>
            <w:r w:rsidRPr="00C211B6">
              <w:rPr>
                <w:sz w:val="20"/>
                <w:lang w:val="fr-FR"/>
              </w:rPr>
              <w:t>Questions pouvant mettre les participants mal à l’aise ?</w:t>
            </w:r>
          </w:p>
        </w:tc>
      </w:tr>
      <w:tr w:rsidR="00932071" w14:paraId="0E277801" w14:textId="77777777" w:rsidTr="00DA341F">
        <w:trPr>
          <w:trHeight w:val="230"/>
        </w:trPr>
        <w:tc>
          <w:tcPr>
            <w:tcW w:w="1061" w:type="dxa"/>
          </w:tcPr>
          <w:p w14:paraId="3340A812" w14:textId="77777777" w:rsidR="00932071" w:rsidRDefault="00932071" w:rsidP="00DA341F">
            <w:pPr>
              <w:pStyle w:val="TableParagraph"/>
              <w:ind w:left="108"/>
              <w:rPr>
                <w:rFonts w:ascii="Times New Roman"/>
                <w:b/>
                <w:sz w:val="20"/>
              </w:rPr>
            </w:pPr>
            <w:r>
              <w:rPr>
                <w:rFonts w:ascii="Times New Roman"/>
                <w:b/>
                <w:sz w:val="20"/>
              </w:rPr>
              <w:t>OUI</w:t>
            </w:r>
          </w:p>
        </w:tc>
        <w:tc>
          <w:tcPr>
            <w:tcW w:w="9148" w:type="dxa"/>
          </w:tcPr>
          <w:p w14:paraId="527C85D7" w14:textId="77777777" w:rsidR="00932071" w:rsidRPr="00C211B6" w:rsidRDefault="00932071" w:rsidP="00DA341F">
            <w:pPr>
              <w:pStyle w:val="TableParagraph"/>
              <w:rPr>
                <w:b/>
                <w:sz w:val="20"/>
                <w:lang w:val="fr-FR"/>
              </w:rPr>
            </w:pPr>
            <w:r w:rsidRPr="00C211B6">
              <w:rPr>
                <w:b/>
                <w:sz w:val="20"/>
                <w:lang w:val="fr-FR"/>
              </w:rPr>
              <w:t>Situations pouvant mettre les participants mal à l’aise ?</w:t>
            </w:r>
          </w:p>
        </w:tc>
      </w:tr>
      <w:tr w:rsidR="00932071" w14:paraId="6679434D" w14:textId="77777777" w:rsidTr="00DA341F">
        <w:trPr>
          <w:trHeight w:val="230"/>
        </w:trPr>
        <w:tc>
          <w:tcPr>
            <w:tcW w:w="1061" w:type="dxa"/>
          </w:tcPr>
          <w:p w14:paraId="1B336B3F" w14:textId="77777777" w:rsidR="00932071" w:rsidRDefault="00932071" w:rsidP="00DA341F">
            <w:pPr>
              <w:pStyle w:val="TableParagraph"/>
              <w:spacing w:line="211" w:lineRule="exact"/>
              <w:ind w:left="108"/>
              <w:rPr>
                <w:rFonts w:ascii="Times New Roman"/>
                <w:sz w:val="20"/>
              </w:rPr>
            </w:pPr>
            <w:r>
              <w:rPr>
                <w:rFonts w:ascii="Times New Roman"/>
                <w:sz w:val="20"/>
              </w:rPr>
              <w:t>Non</w:t>
            </w:r>
          </w:p>
        </w:tc>
        <w:tc>
          <w:tcPr>
            <w:tcW w:w="9148" w:type="dxa"/>
          </w:tcPr>
          <w:p w14:paraId="1EA62229" w14:textId="77777777" w:rsidR="00932071" w:rsidRPr="00C211B6" w:rsidRDefault="00932071" w:rsidP="00DA341F">
            <w:pPr>
              <w:pStyle w:val="TableParagraph"/>
              <w:spacing w:line="211" w:lineRule="exact"/>
              <w:rPr>
                <w:sz w:val="20"/>
                <w:lang w:val="fr-FR"/>
              </w:rPr>
            </w:pPr>
            <w:r w:rsidRPr="00C211B6">
              <w:rPr>
                <w:sz w:val="20"/>
                <w:lang w:val="fr-FR"/>
              </w:rPr>
              <w:t>Matériaux considérés par le participant comme menaçants, choquants, répugnants ?</w:t>
            </w:r>
          </w:p>
        </w:tc>
      </w:tr>
      <w:tr w:rsidR="00932071" w14:paraId="67913D47" w14:textId="77777777" w:rsidTr="00DA341F">
        <w:trPr>
          <w:trHeight w:val="230"/>
        </w:trPr>
        <w:tc>
          <w:tcPr>
            <w:tcW w:w="1061" w:type="dxa"/>
          </w:tcPr>
          <w:p w14:paraId="5517DAF4"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0F37B7C2" w14:textId="77777777" w:rsidR="00932071" w:rsidRPr="00C211B6" w:rsidRDefault="00932071" w:rsidP="00DA341F">
            <w:pPr>
              <w:pStyle w:val="TableParagraph"/>
              <w:rPr>
                <w:sz w:val="20"/>
                <w:lang w:val="fr-FR"/>
              </w:rPr>
            </w:pPr>
            <w:r w:rsidRPr="00C211B6">
              <w:rPr>
                <w:sz w:val="20"/>
                <w:lang w:val="fr-FR"/>
              </w:rPr>
              <w:t>Est-ce que les renseignements collectés concernent la vie privée du participant, de sa famille ?</w:t>
            </w:r>
          </w:p>
        </w:tc>
      </w:tr>
      <w:tr w:rsidR="00932071" w14:paraId="2E42C66E" w14:textId="77777777" w:rsidTr="00DA341F">
        <w:trPr>
          <w:trHeight w:val="460"/>
        </w:trPr>
        <w:tc>
          <w:tcPr>
            <w:tcW w:w="1061" w:type="dxa"/>
          </w:tcPr>
          <w:p w14:paraId="49E8C8A6" w14:textId="77777777" w:rsidR="00932071" w:rsidRDefault="00932071" w:rsidP="00DA341F">
            <w:pPr>
              <w:pStyle w:val="TableParagraph"/>
              <w:spacing w:line="228" w:lineRule="exact"/>
              <w:ind w:left="108"/>
              <w:rPr>
                <w:rFonts w:ascii="Times New Roman"/>
                <w:b/>
                <w:sz w:val="20"/>
              </w:rPr>
            </w:pPr>
            <w:r>
              <w:rPr>
                <w:rFonts w:ascii="Times New Roman"/>
                <w:b/>
                <w:sz w:val="20"/>
              </w:rPr>
              <w:t>OUI</w:t>
            </w:r>
          </w:p>
        </w:tc>
        <w:tc>
          <w:tcPr>
            <w:tcW w:w="9148" w:type="dxa"/>
          </w:tcPr>
          <w:p w14:paraId="02666BD0" w14:textId="77777777" w:rsidR="00932071" w:rsidRPr="00C211B6" w:rsidRDefault="00932071" w:rsidP="00846AC7">
            <w:pPr>
              <w:pStyle w:val="TableParagraph"/>
              <w:spacing w:line="224" w:lineRule="exact"/>
              <w:rPr>
                <w:b/>
                <w:sz w:val="20"/>
                <w:lang w:val="fr-FR"/>
              </w:rPr>
            </w:pPr>
            <w:r w:rsidRPr="00C211B6">
              <w:rPr>
                <w:b/>
                <w:sz w:val="20"/>
                <w:lang w:val="fr-FR"/>
              </w:rPr>
              <w:t>Utilisation de stimuli physiques (auditifs, visuels, haptiques, etc.) ou matériel autre que des stimuli associés à des activités</w:t>
            </w:r>
            <w:r w:rsidR="00846AC7" w:rsidRPr="00C211B6">
              <w:rPr>
                <w:b/>
                <w:sz w:val="20"/>
                <w:lang w:val="fr-FR"/>
              </w:rPr>
              <w:t xml:space="preserve"> </w:t>
            </w:r>
            <w:r w:rsidRPr="00C211B6">
              <w:rPr>
                <w:b/>
                <w:sz w:val="20"/>
                <w:lang w:val="fr-FR"/>
              </w:rPr>
              <w:t>normales ?</w:t>
            </w:r>
          </w:p>
        </w:tc>
      </w:tr>
      <w:tr w:rsidR="00932071" w14:paraId="710650CD" w14:textId="77777777" w:rsidTr="00DA341F">
        <w:trPr>
          <w:trHeight w:val="230"/>
        </w:trPr>
        <w:tc>
          <w:tcPr>
            <w:tcW w:w="1061" w:type="dxa"/>
          </w:tcPr>
          <w:p w14:paraId="52C348D2"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28CD8F7C" w14:textId="77777777" w:rsidR="00932071" w:rsidRPr="00C211B6" w:rsidRDefault="00932071" w:rsidP="00DA341F">
            <w:pPr>
              <w:pStyle w:val="TableParagraph"/>
              <w:rPr>
                <w:sz w:val="20"/>
                <w:lang w:val="fr-FR"/>
              </w:rPr>
            </w:pPr>
            <w:r w:rsidRPr="00C211B6">
              <w:rPr>
                <w:sz w:val="20"/>
                <w:lang w:val="fr-FR"/>
              </w:rPr>
              <w:t>Privation de besoins physiologiques (boire, manger, dormir, etc.)</w:t>
            </w:r>
          </w:p>
        </w:tc>
      </w:tr>
      <w:tr w:rsidR="00932071" w14:paraId="631991AC" w14:textId="77777777" w:rsidTr="00DA341F">
        <w:trPr>
          <w:trHeight w:val="458"/>
        </w:trPr>
        <w:tc>
          <w:tcPr>
            <w:tcW w:w="1061" w:type="dxa"/>
          </w:tcPr>
          <w:p w14:paraId="1A56B0A0" w14:textId="77777777" w:rsidR="00932071" w:rsidRDefault="00932071" w:rsidP="00DA341F">
            <w:pPr>
              <w:pStyle w:val="TableParagraph"/>
              <w:spacing w:line="223" w:lineRule="exact"/>
              <w:ind w:left="108"/>
              <w:rPr>
                <w:rFonts w:ascii="Times New Roman"/>
                <w:sz w:val="20"/>
              </w:rPr>
            </w:pPr>
            <w:r>
              <w:rPr>
                <w:rFonts w:ascii="Times New Roman"/>
                <w:sz w:val="20"/>
              </w:rPr>
              <w:t>Non</w:t>
            </w:r>
          </w:p>
        </w:tc>
        <w:tc>
          <w:tcPr>
            <w:tcW w:w="9148" w:type="dxa"/>
          </w:tcPr>
          <w:p w14:paraId="0AC2B030" w14:textId="77777777" w:rsidR="00932071" w:rsidRPr="00C211B6" w:rsidRDefault="00932071" w:rsidP="00DA341F">
            <w:pPr>
              <w:pStyle w:val="TableParagraph"/>
              <w:spacing w:line="224" w:lineRule="exact"/>
              <w:rPr>
                <w:sz w:val="20"/>
                <w:lang w:val="fr-FR"/>
              </w:rPr>
            </w:pPr>
            <w:r w:rsidRPr="00C211B6">
              <w:rPr>
                <w:sz w:val="20"/>
                <w:lang w:val="fr-FR"/>
              </w:rPr>
              <w:t>Manipulation de paramètres psychologiques ou sociaux comme la privation sensorielle, l’isolement social ou le stress</w:t>
            </w:r>
          </w:p>
          <w:p w14:paraId="69EDCE8B" w14:textId="77777777" w:rsidR="00932071" w:rsidRDefault="00932071" w:rsidP="00DA341F">
            <w:pPr>
              <w:pStyle w:val="TableParagraph"/>
              <w:spacing w:line="214" w:lineRule="exact"/>
              <w:rPr>
                <w:sz w:val="20"/>
              </w:rPr>
            </w:pPr>
            <w:r>
              <w:rPr>
                <w:sz w:val="20"/>
              </w:rPr>
              <w:t>psychologique ?</w:t>
            </w:r>
          </w:p>
        </w:tc>
      </w:tr>
      <w:tr w:rsidR="00932071" w14:paraId="1B01C560" w14:textId="77777777" w:rsidTr="00DA341F">
        <w:trPr>
          <w:trHeight w:val="230"/>
        </w:trPr>
        <w:tc>
          <w:tcPr>
            <w:tcW w:w="1061" w:type="dxa"/>
          </w:tcPr>
          <w:p w14:paraId="66F651E4"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12B092F0" w14:textId="77777777" w:rsidR="00932071" w:rsidRPr="00C211B6" w:rsidRDefault="00932071" w:rsidP="00DA341F">
            <w:pPr>
              <w:pStyle w:val="TableParagraph"/>
              <w:rPr>
                <w:sz w:val="20"/>
                <w:lang w:val="fr-FR"/>
              </w:rPr>
            </w:pPr>
            <w:r w:rsidRPr="00C211B6">
              <w:rPr>
                <w:sz w:val="20"/>
                <w:lang w:val="fr-FR"/>
              </w:rPr>
              <w:t>Efforts physiques au-delà du niveau considéré comme modéré pour le participant ?</w:t>
            </w:r>
          </w:p>
        </w:tc>
      </w:tr>
      <w:tr w:rsidR="00932071" w14:paraId="71F27022" w14:textId="77777777" w:rsidTr="00DA341F">
        <w:trPr>
          <w:trHeight w:val="230"/>
        </w:trPr>
        <w:tc>
          <w:tcPr>
            <w:tcW w:w="1061" w:type="dxa"/>
          </w:tcPr>
          <w:p w14:paraId="2DFDB297"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78B925F7" w14:textId="77777777" w:rsidR="00932071" w:rsidRPr="00C211B6" w:rsidRDefault="00932071" w:rsidP="00DA341F">
            <w:pPr>
              <w:pStyle w:val="TableParagraph"/>
              <w:rPr>
                <w:sz w:val="20"/>
                <w:lang w:val="fr-FR"/>
              </w:rPr>
            </w:pPr>
            <w:r w:rsidRPr="00C211B6">
              <w:rPr>
                <w:sz w:val="20"/>
                <w:lang w:val="fr-FR"/>
              </w:rPr>
              <w:t>Exposition à des drogues, produits chimiques ou agents potentiellement toxiques ?</w:t>
            </w:r>
          </w:p>
        </w:tc>
      </w:tr>
    </w:tbl>
    <w:p w14:paraId="7CC4CED8" w14:textId="77777777" w:rsidR="007C2799" w:rsidRDefault="007C2799" w:rsidP="00682919"/>
    <w:p w14:paraId="25403679" w14:textId="77777777" w:rsidR="00F203DF" w:rsidRPr="00EC37D4" w:rsidRDefault="00F203DF" w:rsidP="00682919"/>
    <w:p w14:paraId="2B767921" w14:textId="77777777" w:rsidR="00C42648" w:rsidRPr="00EC37D4" w:rsidRDefault="00C42648" w:rsidP="00C77A83">
      <w:pPr>
        <w:pStyle w:val="Titre1"/>
        <w:spacing w:before="0" w:after="0"/>
      </w:pPr>
      <w:r w:rsidRPr="00EC37D4">
        <w:t>D. Vigilance/ Arrêt prématuré de l'étude</w:t>
      </w:r>
    </w:p>
    <w:p w14:paraId="7B11B12A" w14:textId="77777777" w:rsidR="00C77A83" w:rsidRPr="00346251" w:rsidRDefault="00C77A83" w:rsidP="00C77A83">
      <w:pPr>
        <w:rPr>
          <w:i/>
        </w:rPr>
      </w:pPr>
    </w:p>
    <w:p w14:paraId="70C691B7" w14:textId="77777777" w:rsidR="00C42648" w:rsidRDefault="00C42648" w:rsidP="00C77A83">
      <w:pPr>
        <w:pStyle w:val="Titre2"/>
        <w:spacing w:before="0" w:after="0"/>
        <w:rPr>
          <w:rFonts w:ascii="Times New Roman" w:hAnsi="Times New Roman" w:cs="Times New Roman"/>
          <w:sz w:val="20"/>
          <w:szCs w:val="20"/>
        </w:rPr>
      </w:pPr>
      <w:r w:rsidRPr="00682919">
        <w:rPr>
          <w:rFonts w:ascii="Times New Roman" w:hAnsi="Times New Roman" w:cs="Times New Roman"/>
          <w:sz w:val="20"/>
          <w:szCs w:val="20"/>
        </w:rPr>
        <w:t>Critères d'arrêt de l'étude pour un sujet qui y participe</w:t>
      </w:r>
      <w:r w:rsidR="00682919">
        <w:rPr>
          <w:rFonts w:ascii="Times New Roman" w:hAnsi="Times New Roman" w:cs="Times New Roman"/>
          <w:sz w:val="20"/>
          <w:szCs w:val="20"/>
        </w:rPr>
        <w:t> :</w:t>
      </w:r>
    </w:p>
    <w:p w14:paraId="0CD10442" w14:textId="77777777" w:rsidR="00131A30" w:rsidRPr="00131A30" w:rsidRDefault="00131A30" w:rsidP="00131A30">
      <w:r w:rsidRPr="00131A30">
        <w:t>Tout participant sera libre de retirer son consentement à n</w:t>
      </w:r>
      <w:r>
        <w:t>’importe quel moment de l’étude, sans que cela ait d’impact sur son activité universitaire dans le cas où le participant est étudiant.</w:t>
      </w:r>
    </w:p>
    <w:p w14:paraId="499D054F" w14:textId="77777777" w:rsidR="00C42648" w:rsidRPr="00EC37D4" w:rsidRDefault="00C4692B" w:rsidP="00EC09F4">
      <w:pPr>
        <w:pStyle w:val="Titre"/>
        <w:jc w:val="both"/>
      </w:pPr>
      <w:r w:rsidRPr="00EC37D4">
        <w:lastRenderedPageBreak/>
        <w:t>3</w:t>
      </w:r>
      <w:r w:rsidR="003F776F" w:rsidRPr="00EC37D4">
        <w:t>.</w:t>
      </w:r>
      <w:r w:rsidR="00C42648" w:rsidRPr="00EC37D4">
        <w:t xml:space="preserve"> Traitement des données – respect de la vie privée du participant</w:t>
      </w:r>
    </w:p>
    <w:p w14:paraId="27E17D6B" w14:textId="77777777" w:rsidR="00B8776C" w:rsidRPr="00B8776C" w:rsidRDefault="00B8776C" w:rsidP="00B8776C"/>
    <w:p w14:paraId="109543EC" w14:textId="77777777" w:rsidR="00C42648" w:rsidRPr="00EC37D4" w:rsidRDefault="00C42648" w:rsidP="00B8776C">
      <w:pPr>
        <w:pStyle w:val="Titre1"/>
        <w:tabs>
          <w:tab w:val="left" w:pos="0"/>
        </w:tabs>
        <w:spacing w:before="0" w:after="0"/>
      </w:pPr>
      <w:r w:rsidRPr="00EC37D4">
        <w:t>A. Confidentialité</w:t>
      </w:r>
    </w:p>
    <w:p w14:paraId="495B643D" w14:textId="77777777" w:rsidR="00B8776C" w:rsidRPr="00B8776C" w:rsidRDefault="00B8776C" w:rsidP="00B8776C">
      <w:pPr>
        <w:numPr>
          <w:ilvl w:val="0"/>
          <w:numId w:val="1"/>
        </w:numPr>
      </w:pPr>
    </w:p>
    <w:p w14:paraId="52215824" w14:textId="77777777" w:rsidR="00C42648" w:rsidRPr="00B8776C" w:rsidRDefault="00C42648" w:rsidP="00B8776C">
      <w:pPr>
        <w:pStyle w:val="Titre2"/>
        <w:spacing w:before="0" w:after="0"/>
        <w:rPr>
          <w:rFonts w:ascii="Times New Roman" w:hAnsi="Times New Roman" w:cs="Times New Roman"/>
          <w:sz w:val="20"/>
          <w:szCs w:val="20"/>
        </w:rPr>
      </w:pPr>
      <w:r w:rsidRPr="00B8776C">
        <w:rPr>
          <w:rFonts w:ascii="Times New Roman" w:hAnsi="Times New Roman" w:cs="Times New Roman"/>
          <w:sz w:val="20"/>
          <w:szCs w:val="20"/>
        </w:rPr>
        <w:t>Procédé d’anonymisation</w:t>
      </w:r>
      <w:r w:rsidR="00682919" w:rsidRPr="00B8776C">
        <w:rPr>
          <w:rFonts w:ascii="Times New Roman" w:hAnsi="Times New Roman" w:cs="Times New Roman"/>
          <w:sz w:val="20"/>
          <w:szCs w:val="20"/>
        </w:rPr>
        <w:t> :</w:t>
      </w:r>
    </w:p>
    <w:p w14:paraId="643F5111" w14:textId="2A141FE3" w:rsidR="00017EBA" w:rsidRPr="003E2C6B" w:rsidRDefault="003E2C6B" w:rsidP="003E2C6B">
      <w:commentRangeStart w:id="1488"/>
      <w:del w:id="1489" w:author="Marc" w:date="2020-04-08T19:28:00Z">
        <w:r w:rsidDel="00EE3F10">
          <w:delText>Cas 1 </w:delText>
        </w:r>
        <w:commentRangeEnd w:id="1488"/>
        <w:r w:rsidR="000D4EA6" w:rsidDel="00EE3F10">
          <w:rPr>
            <w:rStyle w:val="Marquedecommentaire"/>
            <w:lang w:val="x-none"/>
          </w:rPr>
          <w:commentReference w:id="1488"/>
        </w:r>
        <w:r w:rsidDel="00EE3F10">
          <w:delText xml:space="preserve">: </w:delText>
        </w:r>
      </w:del>
      <w:ins w:id="1490" w:author="Marc" w:date="2020-04-08T19:28:00Z">
        <w:r w:rsidR="00EE3F10">
          <w:t>A</w:t>
        </w:r>
      </w:ins>
      <w:del w:id="1491" w:author="Marc" w:date="2020-04-08T19:28:00Z">
        <w:r w:rsidDel="00EE3F10">
          <w:delText>a</w:delText>
        </w:r>
      </w:del>
      <w:r>
        <w:t xml:space="preserve">ttribution d’un </w:t>
      </w:r>
      <w:commentRangeStart w:id="1492"/>
      <w:commentRangeStart w:id="1493"/>
      <w:commentRangeStart w:id="1494"/>
      <w:commentRangeStart w:id="1495"/>
      <w:commentRangeStart w:id="1496"/>
      <w:commentRangeStart w:id="1497"/>
      <w:r>
        <w:t xml:space="preserve">numéro aléatoire </w:t>
      </w:r>
      <w:commentRangeEnd w:id="1492"/>
      <w:r w:rsidR="000D4EA6">
        <w:rPr>
          <w:rStyle w:val="Marquedecommentaire"/>
          <w:lang w:val="x-none"/>
        </w:rPr>
        <w:commentReference w:id="1492"/>
      </w:r>
      <w:commentRangeEnd w:id="1493"/>
      <w:r w:rsidR="00503BB9">
        <w:rPr>
          <w:rStyle w:val="Marquedecommentaire"/>
          <w:lang w:val="x-none"/>
        </w:rPr>
        <w:commentReference w:id="1493"/>
      </w:r>
      <w:commentRangeEnd w:id="1494"/>
      <w:r w:rsidR="00503BB9">
        <w:rPr>
          <w:rStyle w:val="Marquedecommentaire"/>
          <w:lang w:val="x-none"/>
        </w:rPr>
        <w:commentReference w:id="1494"/>
      </w:r>
      <w:commentRangeEnd w:id="1495"/>
      <w:r w:rsidR="00B41FCF">
        <w:rPr>
          <w:rStyle w:val="Marquedecommentaire"/>
          <w:lang w:val="x-none"/>
        </w:rPr>
        <w:commentReference w:id="1495"/>
      </w:r>
      <w:commentRangeEnd w:id="1496"/>
      <w:r w:rsidR="00B41FCF">
        <w:rPr>
          <w:rStyle w:val="Marquedecommentaire"/>
          <w:lang w:val="x-none"/>
        </w:rPr>
        <w:commentReference w:id="1496"/>
      </w:r>
      <w:commentRangeEnd w:id="1497"/>
      <w:r w:rsidR="00B41FCF">
        <w:rPr>
          <w:rStyle w:val="Marquedecommentaire"/>
          <w:lang w:val="x-none"/>
        </w:rPr>
        <w:commentReference w:id="1497"/>
      </w:r>
      <w:r>
        <w:t>pour chaque participant</w:t>
      </w:r>
      <w:ins w:id="1498" w:author="Microsoft Office User" w:date="2020-04-09T18:05:00Z">
        <w:r w:rsidR="00503BB9">
          <w:t xml:space="preserve"> et utilisation d’un</w:t>
        </w:r>
      </w:ins>
      <w:ins w:id="1499" w:author="Microsoft Office User" w:date="2020-04-09T18:06:00Z">
        <w:r w:rsidR="00503BB9">
          <w:t>e</w:t>
        </w:r>
      </w:ins>
      <w:ins w:id="1500" w:author="Microsoft Office User" w:date="2020-04-09T18:05:00Z">
        <w:r w:rsidR="00503BB9">
          <w:t xml:space="preserve"> table de correspondance qui sera détruite à la fin de </w:t>
        </w:r>
      </w:ins>
      <w:ins w:id="1501" w:author="Microsoft Office User" w:date="2020-04-10T12:46:00Z">
        <w:r w:rsidR="003651DF">
          <w:t>l’étude</w:t>
        </w:r>
      </w:ins>
      <w:ins w:id="1502" w:author="Microsoft Office User" w:date="2020-04-10T12:47:00Z">
        <w:r w:rsidR="003651DF">
          <w:t xml:space="preserve"> si le participant réalise deux sessions séparées dans le temps</w:t>
        </w:r>
      </w:ins>
      <w:ins w:id="1503" w:author="Microsoft Office User" w:date="2020-04-10T17:13:00Z">
        <w:r w:rsidR="00E3231D">
          <w:t xml:space="preserve"> (à quelques jours d’intervalle par exemple)</w:t>
        </w:r>
      </w:ins>
      <w:del w:id="1504" w:author="Microsoft Office User" w:date="2020-04-09T18:06:00Z">
        <w:r w:rsidDel="00503BB9">
          <w:delText xml:space="preserve">. </w:delText>
        </w:r>
      </w:del>
      <w:ins w:id="1505" w:author="Marc" w:date="2020-04-08T19:29:00Z">
        <w:del w:id="1506" w:author="Microsoft Office User" w:date="2020-04-09T18:06:00Z">
          <w:r w:rsidR="00EE3F10" w:rsidDel="00503BB9">
            <w:delText>S</w:delText>
          </w:r>
        </w:del>
        <w:del w:id="1507" w:author="Microsoft Office User" w:date="2020-04-10T12:43:00Z">
          <w:r w:rsidR="00EE3F10" w:rsidDel="003651DF">
            <w:delText>i le participant réalise deux sessions séparées dans le temps</w:delText>
          </w:r>
        </w:del>
        <w:del w:id="1508" w:author="Microsoft Office User" w:date="2020-04-09T18:06:00Z">
          <w:r w:rsidR="00EE3F10" w:rsidDel="00503BB9">
            <w:delText>, ce numéro lui sera attribué à la fin des deux sessions</w:delText>
          </w:r>
        </w:del>
        <w:r w:rsidR="00EE3F10">
          <w:t>.</w:t>
        </w:r>
      </w:ins>
    </w:p>
    <w:p w14:paraId="6C15D9E8" w14:textId="77777777" w:rsidR="00E95FC6" w:rsidRPr="00682919" w:rsidRDefault="00C42648" w:rsidP="00B8776C">
      <w:pPr>
        <w:pStyle w:val="Titre2"/>
        <w:spacing w:before="0" w:after="0"/>
        <w:rPr>
          <w:rFonts w:ascii="Times New Roman" w:hAnsi="Times New Roman" w:cs="Times New Roman"/>
          <w:sz w:val="20"/>
          <w:szCs w:val="20"/>
        </w:rPr>
      </w:pPr>
      <w:r w:rsidRPr="00682919">
        <w:rPr>
          <w:rFonts w:ascii="Times New Roman" w:hAnsi="Times New Roman" w:cs="Times New Roman"/>
          <w:sz w:val="20"/>
          <w:szCs w:val="20"/>
        </w:rPr>
        <w:t>Personnes ayant accès aux données</w:t>
      </w:r>
      <w:r w:rsidR="00682919">
        <w:rPr>
          <w:rFonts w:ascii="Times New Roman" w:hAnsi="Times New Roman" w:cs="Times New Roman"/>
          <w:sz w:val="20"/>
          <w:szCs w:val="20"/>
        </w:rPr>
        <w:t> :</w:t>
      </w:r>
    </w:p>
    <w:p w14:paraId="1D55863B" w14:textId="77F42216" w:rsidR="00682919" w:rsidRDefault="00E3231D" w:rsidP="00B8776C">
      <w:pPr>
        <w:rPr>
          <w:szCs w:val="20"/>
        </w:rPr>
      </w:pPr>
      <w:ins w:id="1509" w:author="Microsoft Office User" w:date="2020-04-10T17:15:00Z">
        <w:r>
          <w:rPr>
            <w:szCs w:val="20"/>
          </w:rPr>
          <w:t xml:space="preserve">Rémi Lafitte, </w:t>
        </w:r>
      </w:ins>
      <w:r w:rsidR="006D70A6">
        <w:rPr>
          <w:szCs w:val="20"/>
        </w:rPr>
        <w:t xml:space="preserve">Eve Dupierrix, </w:t>
      </w:r>
      <w:ins w:id="1510" w:author="Microsoft Office User" w:date="2020-04-10T17:15:00Z">
        <w:r>
          <w:rPr>
            <w:szCs w:val="20"/>
          </w:rPr>
          <w:t xml:space="preserve">Céline </w:t>
        </w:r>
        <w:r w:rsidRPr="007B5C90">
          <w:rPr>
            <w:bCs/>
            <w:color w:val="009EE0"/>
            <w:szCs w:val="20"/>
            <w:lang w:eastAsia="fr-FR"/>
          </w:rPr>
          <w:t>P</w:t>
        </w:r>
        <w:r>
          <w:rPr>
            <w:bCs/>
            <w:color w:val="009EE0"/>
            <w:szCs w:val="20"/>
            <w:lang w:eastAsia="fr-FR"/>
          </w:rPr>
          <w:t>iscicelli et</w:t>
        </w:r>
        <w:r>
          <w:rPr>
            <w:szCs w:val="20"/>
          </w:rPr>
          <w:t xml:space="preserve"> </w:t>
        </w:r>
      </w:ins>
      <w:r w:rsidR="006D70A6" w:rsidRPr="006D70A6">
        <w:rPr>
          <w:szCs w:val="20"/>
        </w:rPr>
        <w:t>Dominique Pérennou</w:t>
      </w:r>
      <w:del w:id="1511" w:author="Microsoft Office User" w:date="2020-04-10T17:15:00Z">
        <w:r w:rsidR="006D70A6" w:rsidDel="00E3231D">
          <w:rPr>
            <w:szCs w:val="20"/>
          </w:rPr>
          <w:delText xml:space="preserve">, </w:delText>
        </w:r>
        <w:r w:rsidR="00B91075" w:rsidDel="00E3231D">
          <w:rPr>
            <w:szCs w:val="20"/>
          </w:rPr>
          <w:delText>et Rémi Lafitte</w:delText>
        </w:r>
      </w:del>
      <w:del w:id="1512" w:author="Microsoft Office User" w:date="2020-04-10T17:14:00Z">
        <w:r w:rsidR="006D70A6" w:rsidRPr="006D70A6" w:rsidDel="00E3231D">
          <w:rPr>
            <w:szCs w:val="20"/>
          </w:rPr>
          <w:delText>.</w:delText>
        </w:r>
      </w:del>
    </w:p>
    <w:p w14:paraId="750B3D1A" w14:textId="77777777" w:rsidR="00D966C0" w:rsidRPr="00682919" w:rsidRDefault="00D966C0" w:rsidP="00B8776C">
      <w:pPr>
        <w:rPr>
          <w:szCs w:val="20"/>
        </w:rPr>
      </w:pPr>
    </w:p>
    <w:p w14:paraId="4B340D13" w14:textId="77777777" w:rsidR="00C42648" w:rsidRPr="00EC37D4" w:rsidRDefault="003F6038" w:rsidP="00B8776C">
      <w:pPr>
        <w:pStyle w:val="Titre1"/>
        <w:tabs>
          <w:tab w:val="left" w:pos="0"/>
        </w:tabs>
        <w:spacing w:before="0" w:after="0"/>
      </w:pPr>
      <w:r w:rsidRPr="00EC37D4">
        <w:t>B. Archivage</w:t>
      </w:r>
    </w:p>
    <w:p w14:paraId="26E66AD8" w14:textId="77777777" w:rsidR="00B8776C" w:rsidRPr="00B8776C" w:rsidRDefault="00B8776C" w:rsidP="00B8776C">
      <w:pPr>
        <w:numPr>
          <w:ilvl w:val="0"/>
          <w:numId w:val="1"/>
        </w:numPr>
      </w:pPr>
    </w:p>
    <w:p w14:paraId="709DAB3F" w14:textId="77777777" w:rsidR="00342FE9" w:rsidRDefault="00342FE9" w:rsidP="00B8776C">
      <w:pPr>
        <w:pStyle w:val="Titre2"/>
        <w:spacing w:before="0" w:after="0"/>
        <w:rPr>
          <w:rFonts w:ascii="Times New Roman" w:hAnsi="Times New Roman" w:cs="Times New Roman"/>
          <w:b w:val="0"/>
          <w:i/>
          <w:color w:val="0000FF"/>
          <w:sz w:val="20"/>
          <w:szCs w:val="20"/>
        </w:rPr>
      </w:pPr>
      <w:r w:rsidRPr="00682919">
        <w:rPr>
          <w:rFonts w:ascii="Times New Roman" w:hAnsi="Times New Roman" w:cs="Times New Roman"/>
          <w:sz w:val="20"/>
          <w:szCs w:val="20"/>
        </w:rPr>
        <w:t>Type de données archivées</w:t>
      </w:r>
      <w:r w:rsidR="00682919" w:rsidRPr="00682919">
        <w:rPr>
          <w:rFonts w:ascii="Times New Roman" w:hAnsi="Times New Roman" w:cs="Times New Roman"/>
          <w:sz w:val="20"/>
          <w:szCs w:val="20"/>
        </w:rPr>
        <w:t> :</w:t>
      </w:r>
      <w:r w:rsidR="00682919">
        <w:rPr>
          <w:rFonts w:ascii="Times New Roman" w:hAnsi="Times New Roman" w:cs="Times New Roman"/>
          <w:b w:val="0"/>
          <w:sz w:val="20"/>
          <w:szCs w:val="20"/>
        </w:rPr>
        <w:t xml:space="preserve"> </w:t>
      </w:r>
    </w:p>
    <w:p w14:paraId="6BBF745D" w14:textId="36E64903" w:rsidR="00FC2137" w:rsidRPr="00ED3C25" w:rsidRDefault="00FC2137" w:rsidP="00FC2137">
      <w:pPr>
        <w:rPr>
          <w:szCs w:val="20"/>
        </w:rPr>
      </w:pPr>
      <w:r w:rsidRPr="00FC2137">
        <w:rPr>
          <w:szCs w:val="20"/>
        </w:rPr>
        <w:t xml:space="preserve">Il s’agira de données numériques, non identifiantes </w:t>
      </w:r>
      <w:ins w:id="1513" w:author="Microsoft Office User" w:date="2020-08-26T12:17:00Z">
        <w:r w:rsidR="008872CB">
          <w:rPr>
            <w:szCs w:val="20"/>
          </w:rPr>
          <w:t>après les inclusions</w:t>
        </w:r>
        <w:r w:rsidR="008872CB" w:rsidRPr="00FC2137">
          <w:rPr>
            <w:szCs w:val="20"/>
          </w:rPr>
          <w:t xml:space="preserve"> </w:t>
        </w:r>
      </w:ins>
      <w:r w:rsidRPr="00FC2137">
        <w:rPr>
          <w:szCs w:val="20"/>
        </w:rPr>
        <w:t xml:space="preserve">(anonymat </w:t>
      </w:r>
      <w:commentRangeStart w:id="1514"/>
      <w:r w:rsidRPr="00FC2137">
        <w:rPr>
          <w:szCs w:val="20"/>
        </w:rPr>
        <w:t>strict</w:t>
      </w:r>
      <w:commentRangeEnd w:id="1514"/>
      <w:r w:rsidR="0040366F">
        <w:rPr>
          <w:rStyle w:val="Marquedecommentaire"/>
          <w:lang w:val="x-none"/>
        </w:rPr>
        <w:commentReference w:id="1514"/>
      </w:r>
      <w:r w:rsidRPr="00FC2137">
        <w:rPr>
          <w:szCs w:val="20"/>
        </w:rPr>
        <w:t xml:space="preserve"> avec attribution d’un numéro aléatoire).</w:t>
      </w:r>
      <w:ins w:id="1515" w:author="Marc" w:date="2020-04-08T19:30:00Z">
        <w:r w:rsidR="00EE3F10">
          <w:rPr>
            <w:szCs w:val="20"/>
          </w:rPr>
          <w:t xml:space="preserve"> Les noms des participants </w:t>
        </w:r>
        <w:del w:id="1516" w:author="Microsoft Office User" w:date="2020-04-09T18:39:00Z">
          <w:r w:rsidR="00EE3F10" w:rsidDel="00B41FCF">
            <w:rPr>
              <w:szCs w:val="20"/>
            </w:rPr>
            <w:delText>ne seront pas conservés</w:delText>
          </w:r>
        </w:del>
      </w:ins>
      <w:ins w:id="1517" w:author="Microsoft Office User" w:date="2020-04-09T18:37:00Z">
        <w:r w:rsidR="00B41FCF">
          <w:rPr>
            <w:szCs w:val="20"/>
          </w:rPr>
          <w:t xml:space="preserve">ne seront pas </w:t>
        </w:r>
      </w:ins>
      <w:ins w:id="1518" w:author="Microsoft Office User" w:date="2020-04-09T18:38:00Z">
        <w:r w:rsidR="00B41FCF">
          <w:rPr>
            <w:szCs w:val="20"/>
          </w:rPr>
          <w:t>notifiés</w:t>
        </w:r>
      </w:ins>
      <w:ins w:id="1519" w:author="Microsoft Office User" w:date="2020-04-09T18:37:00Z">
        <w:r w:rsidR="00B41FCF">
          <w:rPr>
            <w:szCs w:val="20"/>
          </w:rPr>
          <w:t xml:space="preserve"> </w:t>
        </w:r>
      </w:ins>
      <w:ins w:id="1520" w:author="Microsoft Office User" w:date="2020-04-09T18:38:00Z">
        <w:r w:rsidR="00B41FCF">
          <w:rPr>
            <w:szCs w:val="20"/>
          </w:rPr>
          <w:t xml:space="preserve">à moins </w:t>
        </w:r>
      </w:ins>
      <w:ins w:id="1521" w:author="Microsoft Office User" w:date="2020-04-10T12:47:00Z">
        <w:r w:rsidR="003651DF">
          <w:rPr>
            <w:szCs w:val="20"/>
          </w:rPr>
          <w:t xml:space="preserve">que </w:t>
        </w:r>
        <w:r w:rsidR="003651DF">
          <w:t>le participant réalise deux sessions séparées dans le temps</w:t>
        </w:r>
      </w:ins>
      <w:ins w:id="1522" w:author="Microsoft Office User" w:date="2020-08-26T12:17:00Z">
        <w:r w:rsidR="008872CB">
          <w:rPr>
            <w:szCs w:val="20"/>
          </w:rPr>
          <w:t>. D</w:t>
        </w:r>
      </w:ins>
      <w:ins w:id="1523" w:author="Microsoft Office User" w:date="2020-04-10T12:50:00Z">
        <w:r w:rsidR="003651DF">
          <w:rPr>
            <w:szCs w:val="20"/>
          </w:rPr>
          <w:t>ans ce cas, la</w:t>
        </w:r>
      </w:ins>
      <w:ins w:id="1524" w:author="Microsoft Office User" w:date="2020-04-09T18:38:00Z">
        <w:r w:rsidR="00B41FCF">
          <w:rPr>
            <w:szCs w:val="20"/>
          </w:rPr>
          <w:t xml:space="preserve"> table de correspondance </w:t>
        </w:r>
      </w:ins>
      <w:ins w:id="1525" w:author="Microsoft Office User" w:date="2020-04-10T12:51:00Z">
        <w:r w:rsidR="003651DF">
          <w:rPr>
            <w:szCs w:val="20"/>
          </w:rPr>
          <w:t>où sera notifiée le nom des participants sera s</w:t>
        </w:r>
      </w:ins>
      <w:ins w:id="1526" w:author="Microsoft Office User" w:date="2020-04-09T18:11:00Z">
        <w:r w:rsidR="00A329B8">
          <w:rPr>
            <w:szCs w:val="20"/>
          </w:rPr>
          <w:t>upprimé</w:t>
        </w:r>
      </w:ins>
      <w:ins w:id="1527" w:author="Microsoft Office User" w:date="2020-04-10T12:51:00Z">
        <w:r w:rsidR="003651DF">
          <w:rPr>
            <w:szCs w:val="20"/>
          </w:rPr>
          <w:t>e</w:t>
        </w:r>
      </w:ins>
      <w:ins w:id="1528" w:author="Microsoft Office User" w:date="2020-04-09T18:11:00Z">
        <w:r w:rsidR="00A329B8">
          <w:rPr>
            <w:szCs w:val="20"/>
          </w:rPr>
          <w:t xml:space="preserve"> à la fin </w:t>
        </w:r>
      </w:ins>
      <w:ins w:id="1529" w:author="Microsoft Office User" w:date="2020-04-10T12:51:00Z">
        <w:r w:rsidR="003651DF">
          <w:rPr>
            <w:szCs w:val="20"/>
          </w:rPr>
          <w:t>des inclusions de l’étude.</w:t>
        </w:r>
      </w:ins>
      <w:ins w:id="1530" w:author="Marc" w:date="2020-04-08T19:30:00Z">
        <w:del w:id="1531" w:author="Microsoft Office User" w:date="2020-04-09T18:11:00Z">
          <w:r w:rsidR="00EE3F10" w:rsidDel="00A329B8">
            <w:rPr>
              <w:szCs w:val="20"/>
            </w:rPr>
            <w:delText>.</w:delText>
          </w:r>
        </w:del>
      </w:ins>
    </w:p>
    <w:p w14:paraId="2AE003F4" w14:textId="77777777" w:rsidR="0045527B" w:rsidRDefault="00C42648" w:rsidP="00B8776C">
      <w:pPr>
        <w:pStyle w:val="Titre2"/>
        <w:spacing w:before="0" w:after="0"/>
        <w:rPr>
          <w:rFonts w:ascii="Times New Roman" w:hAnsi="Times New Roman" w:cs="Times New Roman"/>
          <w:sz w:val="20"/>
          <w:szCs w:val="20"/>
        </w:rPr>
      </w:pPr>
      <w:r w:rsidRPr="00682919">
        <w:rPr>
          <w:rFonts w:ascii="Times New Roman" w:hAnsi="Times New Roman" w:cs="Times New Roman"/>
          <w:sz w:val="20"/>
          <w:szCs w:val="20"/>
        </w:rPr>
        <w:t>Durée</w:t>
      </w:r>
      <w:r w:rsidR="000479FD">
        <w:rPr>
          <w:rFonts w:ascii="Times New Roman" w:hAnsi="Times New Roman" w:cs="Times New Roman"/>
          <w:sz w:val="20"/>
          <w:szCs w:val="20"/>
        </w:rPr>
        <w:t xml:space="preserve"> </w:t>
      </w:r>
      <w:r w:rsidR="00465FBA">
        <w:rPr>
          <w:rFonts w:ascii="Times New Roman" w:hAnsi="Times New Roman" w:cs="Times New Roman"/>
          <w:sz w:val="20"/>
          <w:szCs w:val="20"/>
        </w:rPr>
        <w:t>de l’archivage :</w:t>
      </w:r>
      <w:r w:rsidR="00682919" w:rsidRPr="00682919">
        <w:rPr>
          <w:rFonts w:ascii="Times New Roman" w:hAnsi="Times New Roman" w:cs="Times New Roman"/>
          <w:sz w:val="20"/>
          <w:szCs w:val="20"/>
        </w:rPr>
        <w:t xml:space="preserve"> </w:t>
      </w:r>
    </w:p>
    <w:p w14:paraId="6F047E55" w14:textId="32E08943" w:rsidR="00FC2137" w:rsidRPr="00FC2137" w:rsidRDefault="00FC2137" w:rsidP="00FC2137">
      <w:del w:id="1532" w:author="Microsoft Office User" w:date="2020-04-10T12:51:00Z">
        <w:r w:rsidDel="000D762B">
          <w:delText xml:space="preserve">Au minimum </w:delText>
        </w:r>
      </w:del>
      <w:r>
        <w:t>5 ans</w:t>
      </w:r>
      <w:del w:id="1533" w:author="Microsoft Office User" w:date="2020-04-10T12:51:00Z">
        <w:r w:rsidDel="000D762B">
          <w:delText>.</w:delText>
        </w:r>
        <w:r w:rsidDel="000D762B">
          <w:tab/>
        </w:r>
      </w:del>
    </w:p>
    <w:p w14:paraId="1A6F62CA" w14:textId="77777777" w:rsidR="00FC2137" w:rsidRDefault="00EF2B16" w:rsidP="00FC2137">
      <w:pPr>
        <w:pStyle w:val="Titre2"/>
        <w:spacing w:before="0" w:after="0"/>
        <w:rPr>
          <w:rFonts w:ascii="Times New Roman" w:hAnsi="Times New Roman" w:cs="Times New Roman"/>
          <w:sz w:val="20"/>
          <w:szCs w:val="20"/>
        </w:rPr>
      </w:pPr>
      <w:r w:rsidRPr="00EC09F4">
        <w:rPr>
          <w:rFonts w:ascii="Times New Roman" w:hAnsi="Times New Roman" w:cs="Times New Roman"/>
          <w:sz w:val="20"/>
          <w:szCs w:val="20"/>
        </w:rPr>
        <w:t>Lieu</w:t>
      </w:r>
      <w:r w:rsidR="000479FD">
        <w:rPr>
          <w:rFonts w:ascii="Times New Roman" w:hAnsi="Times New Roman" w:cs="Times New Roman"/>
          <w:sz w:val="20"/>
          <w:szCs w:val="20"/>
        </w:rPr>
        <w:t xml:space="preserve"> </w:t>
      </w:r>
      <w:r w:rsidR="00342FE9" w:rsidRPr="00EC09F4">
        <w:rPr>
          <w:rFonts w:ascii="Times New Roman" w:hAnsi="Times New Roman" w:cs="Times New Roman"/>
          <w:sz w:val="20"/>
          <w:szCs w:val="20"/>
        </w:rPr>
        <w:t>de l’arch</w:t>
      </w:r>
      <w:r w:rsidR="00EC03E8">
        <w:rPr>
          <w:rFonts w:ascii="Times New Roman" w:hAnsi="Times New Roman" w:cs="Times New Roman"/>
          <w:sz w:val="20"/>
          <w:szCs w:val="20"/>
        </w:rPr>
        <w:t>ivage :</w:t>
      </w:r>
      <w:r w:rsidR="00FC2137">
        <w:rPr>
          <w:rFonts w:ascii="Times New Roman" w:hAnsi="Times New Roman" w:cs="Times New Roman"/>
          <w:sz w:val="20"/>
          <w:szCs w:val="20"/>
        </w:rPr>
        <w:t xml:space="preserve"> </w:t>
      </w:r>
    </w:p>
    <w:p w14:paraId="3E2DA60A" w14:textId="77777777" w:rsidR="00C42648" w:rsidRDefault="00FC2137" w:rsidP="00FC2137">
      <w:pPr>
        <w:rPr>
          <w:szCs w:val="20"/>
        </w:rPr>
      </w:pPr>
      <w:r>
        <w:rPr>
          <w:szCs w:val="20"/>
        </w:rPr>
        <w:t>« </w:t>
      </w:r>
      <w:r w:rsidRPr="00FC2137">
        <w:rPr>
          <w:szCs w:val="20"/>
        </w:rPr>
        <w:t>Cloud UGA ».</w:t>
      </w:r>
    </w:p>
    <w:p w14:paraId="7847B27C" w14:textId="77777777" w:rsidR="00C42648" w:rsidRDefault="00C42648" w:rsidP="00B8776C">
      <w:pPr>
        <w:pStyle w:val="Titre2"/>
        <w:spacing w:before="0" w:after="0"/>
        <w:rPr>
          <w:rFonts w:ascii="Times New Roman" w:hAnsi="Times New Roman" w:cs="Times New Roman"/>
          <w:sz w:val="20"/>
          <w:szCs w:val="20"/>
        </w:rPr>
      </w:pPr>
      <w:r w:rsidRPr="00EC09F4">
        <w:rPr>
          <w:rFonts w:ascii="Times New Roman" w:hAnsi="Times New Roman" w:cs="Times New Roman"/>
          <w:sz w:val="20"/>
          <w:szCs w:val="20"/>
        </w:rPr>
        <w:t>Personne responsable</w:t>
      </w:r>
      <w:r w:rsidR="00774787" w:rsidRPr="00EC09F4">
        <w:rPr>
          <w:rFonts w:ascii="Times New Roman" w:hAnsi="Times New Roman" w:cs="Times New Roman"/>
          <w:sz w:val="20"/>
          <w:szCs w:val="20"/>
        </w:rPr>
        <w:t> :</w:t>
      </w:r>
      <w:r w:rsidR="00FC2137">
        <w:rPr>
          <w:rFonts w:ascii="Times New Roman" w:hAnsi="Times New Roman" w:cs="Times New Roman"/>
          <w:sz w:val="20"/>
          <w:szCs w:val="20"/>
        </w:rPr>
        <w:t xml:space="preserve"> </w:t>
      </w:r>
    </w:p>
    <w:p w14:paraId="71972B9E" w14:textId="77777777" w:rsidR="00FC2137" w:rsidRPr="00FC2137" w:rsidRDefault="00FC2137" w:rsidP="00FC2137">
      <w:r w:rsidRPr="00FC2137">
        <w:t>Eve Dupierrix si l’expérience est réalisée au LPNC ; Dominic Pérennou si l’expérience est réalisée à l’hôpital sud.</w:t>
      </w:r>
    </w:p>
    <w:p w14:paraId="4F712DE1" w14:textId="77777777" w:rsidR="00C42648" w:rsidRDefault="00C42648" w:rsidP="00B8776C">
      <w:pPr>
        <w:pStyle w:val="Titre2"/>
        <w:spacing w:before="0" w:after="0"/>
        <w:rPr>
          <w:rFonts w:ascii="Times New Roman" w:hAnsi="Times New Roman" w:cs="Times New Roman"/>
          <w:b w:val="0"/>
          <w:i/>
          <w:color w:val="0000FF"/>
          <w:sz w:val="20"/>
          <w:szCs w:val="20"/>
        </w:rPr>
      </w:pPr>
      <w:r w:rsidRPr="00EC09F4">
        <w:rPr>
          <w:rFonts w:ascii="Times New Roman" w:hAnsi="Times New Roman" w:cs="Times New Roman"/>
          <w:sz w:val="20"/>
          <w:szCs w:val="20"/>
        </w:rPr>
        <w:t>Possibilité de destruction à la demande du participant</w:t>
      </w:r>
      <w:r w:rsidR="00774787" w:rsidRPr="00EC09F4">
        <w:rPr>
          <w:rFonts w:ascii="Times New Roman" w:hAnsi="Times New Roman" w:cs="Times New Roman"/>
          <w:sz w:val="20"/>
          <w:szCs w:val="20"/>
        </w:rPr>
        <w:t> :</w:t>
      </w:r>
      <w:r w:rsidR="00EC09F4">
        <w:rPr>
          <w:rFonts w:ascii="Times New Roman" w:hAnsi="Times New Roman" w:cs="Times New Roman"/>
          <w:b w:val="0"/>
          <w:sz w:val="20"/>
          <w:szCs w:val="20"/>
        </w:rPr>
        <w:t xml:space="preserve"> </w:t>
      </w:r>
    </w:p>
    <w:p w14:paraId="43F9F6B7" w14:textId="1CE74071" w:rsidR="00FC2137" w:rsidRPr="00FC2137" w:rsidRDefault="00FC2137" w:rsidP="00FC2137">
      <w:r>
        <w:t>Aucune, chaque participation sera anonymisée</w:t>
      </w:r>
      <w:ins w:id="1534" w:author="Microsoft Office User" w:date="2020-08-26T12:18:00Z">
        <w:r w:rsidR="008872CB">
          <w:t>.</w:t>
        </w:r>
      </w:ins>
      <w:del w:id="1535" w:author="Marc" w:date="2020-04-10T18:49:00Z">
        <w:r w:rsidDel="00B05BFA">
          <w:delText xml:space="preserve"> (Cas 1).</w:delText>
        </w:r>
      </w:del>
    </w:p>
    <w:p w14:paraId="677AAC7C" w14:textId="77777777" w:rsidR="00EC09F4" w:rsidRPr="00EC09F4" w:rsidRDefault="00EC09F4" w:rsidP="00B8776C"/>
    <w:p w14:paraId="6838015D" w14:textId="77777777" w:rsidR="00833695" w:rsidRPr="00ED3C25" w:rsidRDefault="00C4692B" w:rsidP="00ED3C25">
      <w:pPr>
        <w:pStyle w:val="Titre"/>
      </w:pPr>
      <w:r w:rsidRPr="00EC37D4">
        <w:t>4</w:t>
      </w:r>
      <w:r w:rsidR="00FE0403" w:rsidRPr="00EC37D4">
        <w:t>.</w:t>
      </w:r>
      <w:r w:rsidR="00C42648" w:rsidRPr="00EC37D4">
        <w:t xml:space="preserve"> </w:t>
      </w:r>
      <w:r w:rsidR="000F60DD" w:rsidRPr="00EC37D4">
        <w:t>Formulaire de consentement éclairé incluant l’information à donner aux participants</w:t>
      </w:r>
      <w:r w:rsidR="00833695" w:rsidRPr="00EC37D4">
        <w:t xml:space="preserve"> </w:t>
      </w:r>
    </w:p>
    <w:p w14:paraId="47993157" w14:textId="77777777" w:rsidR="00833695" w:rsidRPr="00410888" w:rsidRDefault="00833695" w:rsidP="003560D7">
      <w:pPr>
        <w:rPr>
          <w:b/>
          <w:szCs w:val="20"/>
        </w:rPr>
      </w:pPr>
      <w:r w:rsidRPr="00410888">
        <w:rPr>
          <w:b/>
          <w:szCs w:val="20"/>
        </w:rPr>
        <w:t>Précisions sur l’information donnée aux participants :</w:t>
      </w:r>
    </w:p>
    <w:p w14:paraId="5B06A74D" w14:textId="7EE2FECB" w:rsidR="004672E7" w:rsidRDefault="004672E7" w:rsidP="004672E7">
      <w:r w:rsidRPr="00EC37D4">
        <w:t>Tout participant pré</w:t>
      </w:r>
      <w:ins w:id="1536" w:author="Microsoft Office User" w:date="2020-04-10T12:54:00Z">
        <w:r w:rsidR="000D762B">
          <w:t>-</w:t>
        </w:r>
      </w:ins>
      <w:r w:rsidRPr="00EC37D4">
        <w:t xml:space="preserve">sélectionné sera préalablement informé par le responsable scientifique des objectifs de l'étude, de sa méthodologie, de sa durée, de ses contraintes et des risques prévisibles. </w:t>
      </w:r>
      <w:r w:rsidR="009A2884" w:rsidRPr="00EC37D4">
        <w:t>Un résumé d</w:t>
      </w:r>
      <w:r w:rsidRPr="00EC37D4">
        <w:t xml:space="preserve">es renseignements donnés par le responsable scientifique sera </w:t>
      </w:r>
      <w:r w:rsidR="009A2884" w:rsidRPr="00EC37D4">
        <w:t>fourni</w:t>
      </w:r>
      <w:r w:rsidRPr="00EC37D4">
        <w:t xml:space="preserve"> </w:t>
      </w:r>
      <w:r w:rsidR="009A2884" w:rsidRPr="00EC37D4">
        <w:t xml:space="preserve">dans le formulaire de consentement </w:t>
      </w:r>
      <w:r w:rsidRPr="00EC37D4">
        <w:t>(Annexe n°1).</w:t>
      </w:r>
    </w:p>
    <w:p w14:paraId="294D26DE" w14:textId="77777777" w:rsidR="00833695" w:rsidRPr="00EC37D4" w:rsidRDefault="00833695" w:rsidP="00D966C0">
      <w:pPr>
        <w:rPr>
          <w:i/>
        </w:rPr>
      </w:pPr>
    </w:p>
    <w:p w14:paraId="0FD8C9B9" w14:textId="77777777" w:rsidR="00833695" w:rsidRPr="00410888" w:rsidRDefault="003560D7" w:rsidP="003560D7">
      <w:pPr>
        <w:rPr>
          <w:b/>
        </w:rPr>
      </w:pPr>
      <w:r w:rsidRPr="00410888">
        <w:rPr>
          <w:b/>
        </w:rPr>
        <w:t xml:space="preserve">Précisions sur </w:t>
      </w:r>
      <w:r w:rsidR="000F60DD" w:rsidRPr="00410888">
        <w:rPr>
          <w:b/>
        </w:rPr>
        <w:t>la signature</w:t>
      </w:r>
      <w:r w:rsidR="00897DF3" w:rsidRPr="00410888">
        <w:rPr>
          <w:b/>
        </w:rPr>
        <w:t xml:space="preserve"> et</w:t>
      </w:r>
      <w:r w:rsidR="000F60DD" w:rsidRPr="00410888">
        <w:rPr>
          <w:b/>
        </w:rPr>
        <w:t xml:space="preserve"> la remise au participant du </w:t>
      </w:r>
      <w:r w:rsidRPr="00410888">
        <w:rPr>
          <w:b/>
        </w:rPr>
        <w:t>consentement éclairé :</w:t>
      </w:r>
    </w:p>
    <w:p w14:paraId="0ABF8518" w14:textId="77777777" w:rsidR="003560D7" w:rsidRPr="0038762B" w:rsidRDefault="003560D7" w:rsidP="003560D7">
      <w:r w:rsidRPr="0038762B">
        <w:t>Après s’être assuré de la bonne compréhension des informations fournies, le responsable scientifique sollicitera du participant son consentement pour participer à l'étude. S'il accepte, le participant signera le formulaire de consentement en deux exemplaires préalablement à la réalisation de l’étude (Annexe n°1). Le responsable scientifique gardera un des exemplaires et remettr</w:t>
      </w:r>
      <w:r w:rsidR="004B768E" w:rsidRPr="0038762B">
        <w:t>a</w:t>
      </w:r>
      <w:r w:rsidRPr="0038762B">
        <w:t xml:space="preserve"> l’autre au participant.</w:t>
      </w:r>
    </w:p>
    <w:p w14:paraId="706196BF" w14:textId="77777777" w:rsidR="00410888" w:rsidRPr="00EC37D4" w:rsidRDefault="00410888" w:rsidP="003560D7"/>
    <w:p w14:paraId="6AE123F5" w14:textId="77777777" w:rsidR="0074617B" w:rsidRPr="00410888" w:rsidRDefault="0074617B" w:rsidP="0074617B">
      <w:pPr>
        <w:pStyle w:val="Titre2"/>
        <w:rPr>
          <w:rFonts w:ascii="Times New Roman" w:hAnsi="Times New Roman" w:cs="Times New Roman"/>
          <w:sz w:val="20"/>
          <w:szCs w:val="20"/>
        </w:rPr>
      </w:pPr>
      <w:r w:rsidRPr="00410888">
        <w:rPr>
          <w:rFonts w:ascii="Times New Roman" w:hAnsi="Times New Roman" w:cs="Times New Roman"/>
          <w:sz w:val="20"/>
          <w:szCs w:val="20"/>
        </w:rPr>
        <w:t>Précisez ici la façon dont sera recueilli le consentement éclairé :</w:t>
      </w:r>
    </w:p>
    <w:p w14:paraId="5A2D5089" w14:textId="77777777" w:rsidR="0038762B" w:rsidDel="00E3231D" w:rsidRDefault="0038762B" w:rsidP="0038762B">
      <w:pPr>
        <w:rPr>
          <w:ins w:id="1537" w:author="Marc" w:date="2020-04-08T19:31:00Z"/>
          <w:del w:id="1538" w:author="Microsoft Office User" w:date="2020-04-10T17:15:00Z"/>
        </w:rPr>
      </w:pPr>
      <w:r>
        <w:t>Le consentement sera recueilli sur le lieu de l’expérience, via format papier.</w:t>
      </w:r>
    </w:p>
    <w:p w14:paraId="15478C92" w14:textId="77777777" w:rsidR="00EE3F10" w:rsidDel="00E3231D" w:rsidRDefault="00EE3F10" w:rsidP="0038762B">
      <w:pPr>
        <w:rPr>
          <w:ins w:id="1539" w:author="Marc" w:date="2020-04-08T19:31:00Z"/>
          <w:del w:id="1540" w:author="Microsoft Office User" w:date="2020-04-10T17:15:00Z"/>
        </w:rPr>
      </w:pPr>
    </w:p>
    <w:p w14:paraId="74E86BB7" w14:textId="77777777" w:rsidR="00EE3F10" w:rsidDel="00E3231D" w:rsidRDefault="00EE3F10" w:rsidP="0038762B">
      <w:pPr>
        <w:rPr>
          <w:ins w:id="1541" w:author="Marc" w:date="2020-04-08T19:31:00Z"/>
          <w:del w:id="1542" w:author="Microsoft Office User" w:date="2020-04-10T17:15:00Z"/>
        </w:rPr>
      </w:pPr>
    </w:p>
    <w:p w14:paraId="0AA834C5" w14:textId="77777777" w:rsidR="00EE3F10" w:rsidRDefault="00EE3F10" w:rsidP="0038762B">
      <w:pPr>
        <w:rPr>
          <w:ins w:id="1543" w:author="Marc" w:date="2020-04-08T19:31:00Z"/>
        </w:rPr>
      </w:pPr>
    </w:p>
    <w:p w14:paraId="5E96E9FD" w14:textId="77777777" w:rsidR="00EE3F10" w:rsidDel="00AC4010" w:rsidRDefault="00EE3F10" w:rsidP="00EE3F10">
      <w:pPr>
        <w:pStyle w:val="Titre"/>
        <w:rPr>
          <w:ins w:id="1544" w:author="Marc" w:date="2020-04-08T19:32:00Z"/>
          <w:del w:id="1545" w:author="Microsoft Office User" w:date="2020-04-09T10:30:00Z"/>
        </w:rPr>
      </w:pPr>
      <w:ins w:id="1546" w:author="Marc" w:date="2020-04-08T19:31:00Z">
        <w:r>
          <w:t>5</w:t>
        </w:r>
        <w:r w:rsidRPr="00EC37D4">
          <w:t xml:space="preserve">. </w:t>
        </w:r>
        <w:r>
          <w:t>Bibliographie</w:t>
        </w:r>
      </w:ins>
    </w:p>
    <w:p w14:paraId="45145FA3" w14:textId="77777777" w:rsidR="00EE3F10" w:rsidRPr="00EE3F10" w:rsidRDefault="00EE3F10" w:rsidP="00AC4010">
      <w:pPr>
        <w:pStyle w:val="Titre"/>
        <w:rPr>
          <w:ins w:id="1547" w:author="Marc" w:date="2020-04-08T19:31:00Z"/>
        </w:rPr>
      </w:pPr>
    </w:p>
    <w:p w14:paraId="3ECAF467" w14:textId="77777777" w:rsidR="00EE3F10" w:rsidRPr="00AC4010" w:rsidRDefault="00EE3F10">
      <w:pPr>
        <w:pStyle w:val="NormalWeb"/>
        <w:spacing w:before="0" w:after="120"/>
        <w:ind w:left="482" w:hanging="482"/>
        <w:rPr>
          <w:ins w:id="1548" w:author="Marc" w:date="2020-04-08T19:32:00Z"/>
          <w:szCs w:val="20"/>
          <w:lang w:val="en-US" w:eastAsia="en-US"/>
          <w:rPrChange w:id="1549" w:author="Microsoft Office User" w:date="2020-04-09T10:30:00Z">
            <w:rPr>
              <w:ins w:id="1550" w:author="Marc" w:date="2020-04-08T19:32:00Z"/>
              <w:lang w:eastAsia="en-US"/>
            </w:rPr>
          </w:rPrChange>
        </w:rPr>
        <w:pPrChange w:id="1551" w:author="Microsoft Office User" w:date="2020-04-09T10:31:00Z">
          <w:pPr>
            <w:pStyle w:val="NormalWeb"/>
            <w:spacing w:before="0" w:after="240" w:line="480" w:lineRule="auto"/>
            <w:ind w:hanging="480"/>
          </w:pPr>
        </w:pPrChange>
      </w:pPr>
      <w:ins w:id="1552" w:author="Marc" w:date="2020-04-08T19:32:00Z">
        <w:r w:rsidRPr="00AC4010">
          <w:rPr>
            <w:szCs w:val="20"/>
            <w:rPrChange w:id="1553" w:author="Microsoft Office User" w:date="2020-04-09T10:30:00Z">
              <w:rPr>
                <w:rFonts w:ascii="Arial" w:hAnsi="Arial" w:cs="Arial"/>
                <w:sz w:val="22"/>
                <w:szCs w:val="22"/>
              </w:rPr>
            </w:rPrChange>
          </w:rPr>
          <w:t xml:space="preserve">Barbieri, G., Gissot, A.-S., Fouque, F., Casillas, J.-M., Pozzo, T., &amp; Pérennou, D. (2008). </w:t>
        </w:r>
        <w:r w:rsidRPr="00AC4010">
          <w:rPr>
            <w:szCs w:val="20"/>
            <w:lang w:val="en-US"/>
            <w:rPrChange w:id="1554" w:author="Microsoft Office User" w:date="2020-04-09T10:30:00Z">
              <w:rPr>
                <w:rFonts w:ascii="Arial" w:hAnsi="Arial" w:cs="Arial"/>
                <w:sz w:val="22"/>
                <w:szCs w:val="22"/>
              </w:rPr>
            </w:rPrChange>
          </w:rPr>
          <w:t xml:space="preserve">Does proprioception contribute to the sense of verticality? </w:t>
        </w:r>
        <w:r w:rsidRPr="00AC4010">
          <w:rPr>
            <w:i/>
            <w:iCs/>
            <w:szCs w:val="20"/>
            <w:lang w:val="en-US"/>
            <w:rPrChange w:id="1555" w:author="Microsoft Office User" w:date="2020-04-09T10:30:00Z">
              <w:rPr>
                <w:rFonts w:ascii="Arial" w:hAnsi="Arial" w:cs="Arial"/>
                <w:i/>
                <w:iCs/>
                <w:sz w:val="22"/>
                <w:szCs w:val="22"/>
              </w:rPr>
            </w:rPrChange>
          </w:rPr>
          <w:t>Experimental Brain Research</w:t>
        </w:r>
        <w:r w:rsidRPr="00AC4010">
          <w:rPr>
            <w:szCs w:val="20"/>
            <w:lang w:val="en-US"/>
            <w:rPrChange w:id="1556" w:author="Microsoft Office User" w:date="2020-04-09T10:30:00Z">
              <w:rPr>
                <w:rFonts w:ascii="Arial" w:hAnsi="Arial" w:cs="Arial"/>
                <w:sz w:val="22"/>
                <w:szCs w:val="22"/>
              </w:rPr>
            </w:rPrChange>
          </w:rPr>
          <w:t xml:space="preserve">, </w:t>
        </w:r>
        <w:r w:rsidRPr="00AC4010">
          <w:rPr>
            <w:i/>
            <w:iCs/>
            <w:szCs w:val="20"/>
            <w:lang w:val="en-US"/>
            <w:rPrChange w:id="1557" w:author="Microsoft Office User" w:date="2020-04-09T10:30:00Z">
              <w:rPr>
                <w:rFonts w:ascii="Arial" w:hAnsi="Arial" w:cs="Arial"/>
                <w:i/>
                <w:iCs/>
                <w:sz w:val="22"/>
                <w:szCs w:val="22"/>
              </w:rPr>
            </w:rPrChange>
          </w:rPr>
          <w:t>185</w:t>
        </w:r>
        <w:r w:rsidRPr="00AC4010">
          <w:rPr>
            <w:szCs w:val="20"/>
            <w:lang w:val="en-US"/>
            <w:rPrChange w:id="1558" w:author="Microsoft Office User" w:date="2020-04-09T10:30:00Z">
              <w:rPr>
                <w:rFonts w:ascii="Arial" w:hAnsi="Arial" w:cs="Arial"/>
                <w:sz w:val="22"/>
                <w:szCs w:val="22"/>
              </w:rPr>
            </w:rPrChange>
          </w:rPr>
          <w:t>(4), 545–552.</w:t>
        </w:r>
        <w:r w:rsidRPr="00AC4010">
          <w:rPr>
            <w:szCs w:val="20"/>
          </w:rPr>
          <w:fldChar w:fldCharType="begin"/>
        </w:r>
        <w:r w:rsidRPr="00AC4010">
          <w:rPr>
            <w:szCs w:val="20"/>
            <w:lang w:val="en-US"/>
            <w:rPrChange w:id="1559" w:author="Microsoft Office User" w:date="2020-04-09T10:30:00Z">
              <w:rPr/>
            </w:rPrChange>
          </w:rPr>
          <w:instrText xml:space="preserve"> HYPERLINK "https://doi.org/10.1007/s00221-007-1177-8" </w:instrText>
        </w:r>
        <w:r w:rsidRPr="00AC4010">
          <w:rPr>
            <w:szCs w:val="20"/>
          </w:rPr>
          <w:fldChar w:fldCharType="separate"/>
        </w:r>
        <w:r w:rsidRPr="00AC4010">
          <w:rPr>
            <w:rStyle w:val="Lienhypertexte"/>
            <w:szCs w:val="20"/>
            <w:lang w:val="en-US"/>
            <w:rPrChange w:id="1560"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561" w:author="Microsoft Office User" w:date="2020-04-09T10:30:00Z">
              <w:rPr>
                <w:rStyle w:val="Lienhypertexte"/>
                <w:rFonts w:ascii="Arial" w:hAnsi="Arial" w:cs="Arial"/>
                <w:color w:val="1155CC"/>
                <w:sz w:val="22"/>
                <w:szCs w:val="22"/>
              </w:rPr>
            </w:rPrChange>
          </w:rPr>
          <w:t>https://doi.org/10.1007/s00221-007-1177-8</w:t>
        </w:r>
        <w:r w:rsidRPr="00AC4010">
          <w:rPr>
            <w:szCs w:val="20"/>
          </w:rPr>
          <w:fldChar w:fldCharType="end"/>
        </w:r>
      </w:ins>
    </w:p>
    <w:p w14:paraId="0B0EF89D" w14:textId="77777777" w:rsidR="00EE3F10" w:rsidRPr="00AC4010" w:rsidRDefault="00EE3F10">
      <w:pPr>
        <w:pStyle w:val="NormalWeb"/>
        <w:spacing w:before="0" w:after="120"/>
        <w:ind w:left="482" w:hanging="482"/>
        <w:rPr>
          <w:ins w:id="1562" w:author="Marc" w:date="2020-04-08T19:32:00Z"/>
          <w:szCs w:val="20"/>
          <w:lang w:val="en-US"/>
          <w:rPrChange w:id="1563" w:author="Microsoft Office User" w:date="2020-04-09T10:30:00Z">
            <w:rPr>
              <w:ins w:id="1564" w:author="Marc" w:date="2020-04-08T19:32:00Z"/>
            </w:rPr>
          </w:rPrChange>
        </w:rPr>
        <w:pPrChange w:id="1565" w:author="Microsoft Office User" w:date="2020-04-09T10:31:00Z">
          <w:pPr>
            <w:pStyle w:val="NormalWeb"/>
            <w:spacing w:before="240" w:after="240" w:line="480" w:lineRule="auto"/>
            <w:ind w:hanging="480"/>
          </w:pPr>
        </w:pPrChange>
      </w:pPr>
      <w:ins w:id="1566" w:author="Marc" w:date="2020-04-08T19:32:00Z">
        <w:r w:rsidRPr="00AC4010">
          <w:rPr>
            <w:szCs w:val="20"/>
            <w:lang w:val="en-US"/>
            <w:rPrChange w:id="1567" w:author="Microsoft Office User" w:date="2020-04-09T10:30:00Z">
              <w:rPr>
                <w:rFonts w:ascii="Arial" w:hAnsi="Arial" w:cs="Arial"/>
                <w:sz w:val="22"/>
                <w:szCs w:val="22"/>
              </w:rPr>
            </w:rPrChange>
          </w:rPr>
          <w:t xml:space="preserve">Brandt, T., Dieterich, M., &amp; Danek, A. (1994). Vestibular cortex lesions affect the perception of verticality. </w:t>
        </w:r>
        <w:r w:rsidRPr="00AC4010">
          <w:rPr>
            <w:i/>
            <w:iCs/>
            <w:szCs w:val="20"/>
            <w:lang w:val="en-US"/>
            <w:rPrChange w:id="1568" w:author="Microsoft Office User" w:date="2020-04-09T10:30:00Z">
              <w:rPr>
                <w:rFonts w:ascii="Arial" w:hAnsi="Arial" w:cs="Arial"/>
                <w:i/>
                <w:iCs/>
                <w:sz w:val="22"/>
                <w:szCs w:val="22"/>
              </w:rPr>
            </w:rPrChange>
          </w:rPr>
          <w:t>Annals of Neurology</w:t>
        </w:r>
        <w:r w:rsidRPr="00AC4010">
          <w:rPr>
            <w:szCs w:val="20"/>
            <w:lang w:val="en-US"/>
            <w:rPrChange w:id="1569" w:author="Microsoft Office User" w:date="2020-04-09T10:30:00Z">
              <w:rPr>
                <w:rFonts w:ascii="Arial" w:hAnsi="Arial" w:cs="Arial"/>
                <w:sz w:val="22"/>
                <w:szCs w:val="22"/>
              </w:rPr>
            </w:rPrChange>
          </w:rPr>
          <w:t xml:space="preserve">, </w:t>
        </w:r>
        <w:r w:rsidRPr="00AC4010">
          <w:rPr>
            <w:i/>
            <w:iCs/>
            <w:szCs w:val="20"/>
            <w:lang w:val="en-US"/>
            <w:rPrChange w:id="1570" w:author="Microsoft Office User" w:date="2020-04-09T10:30:00Z">
              <w:rPr>
                <w:rFonts w:ascii="Arial" w:hAnsi="Arial" w:cs="Arial"/>
                <w:i/>
                <w:iCs/>
                <w:sz w:val="22"/>
                <w:szCs w:val="22"/>
              </w:rPr>
            </w:rPrChange>
          </w:rPr>
          <w:t>35</w:t>
        </w:r>
        <w:r w:rsidRPr="00AC4010">
          <w:rPr>
            <w:szCs w:val="20"/>
            <w:lang w:val="en-US"/>
            <w:rPrChange w:id="1571" w:author="Microsoft Office User" w:date="2020-04-09T10:30:00Z">
              <w:rPr>
                <w:rFonts w:ascii="Arial" w:hAnsi="Arial" w:cs="Arial"/>
                <w:sz w:val="22"/>
                <w:szCs w:val="22"/>
              </w:rPr>
            </w:rPrChange>
          </w:rPr>
          <w:t>(4), 403–412.</w:t>
        </w:r>
        <w:r w:rsidRPr="00AC4010">
          <w:rPr>
            <w:szCs w:val="20"/>
          </w:rPr>
          <w:fldChar w:fldCharType="begin"/>
        </w:r>
        <w:r w:rsidRPr="00AC4010">
          <w:rPr>
            <w:szCs w:val="20"/>
            <w:lang w:val="en-US"/>
            <w:rPrChange w:id="1572" w:author="Microsoft Office User" w:date="2020-04-09T10:30:00Z">
              <w:rPr/>
            </w:rPrChange>
          </w:rPr>
          <w:instrText xml:space="preserve"> HYPERLINK "https://doi.org/10.1002/ana.410350406" </w:instrText>
        </w:r>
        <w:r w:rsidRPr="00AC4010">
          <w:rPr>
            <w:szCs w:val="20"/>
          </w:rPr>
          <w:fldChar w:fldCharType="separate"/>
        </w:r>
        <w:r w:rsidRPr="00AC4010">
          <w:rPr>
            <w:rStyle w:val="Lienhypertexte"/>
            <w:szCs w:val="20"/>
            <w:lang w:val="en-US"/>
            <w:rPrChange w:id="1573"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574" w:author="Microsoft Office User" w:date="2020-04-09T10:30:00Z">
              <w:rPr>
                <w:rStyle w:val="Lienhypertexte"/>
                <w:rFonts w:ascii="Arial" w:hAnsi="Arial" w:cs="Arial"/>
                <w:color w:val="1155CC"/>
                <w:sz w:val="22"/>
                <w:szCs w:val="22"/>
              </w:rPr>
            </w:rPrChange>
          </w:rPr>
          <w:t>https://doi.org/10.1002/ana.410350406</w:t>
        </w:r>
        <w:r w:rsidRPr="00AC4010">
          <w:rPr>
            <w:szCs w:val="20"/>
          </w:rPr>
          <w:fldChar w:fldCharType="end"/>
        </w:r>
      </w:ins>
    </w:p>
    <w:p w14:paraId="6D5DD303" w14:textId="77777777" w:rsidR="00AC4010" w:rsidRPr="00AC4010" w:rsidRDefault="00EE3F10">
      <w:pPr>
        <w:pStyle w:val="NormalWeb"/>
        <w:spacing w:before="0" w:after="120"/>
        <w:ind w:left="482" w:hanging="482"/>
        <w:rPr>
          <w:ins w:id="1575" w:author="Microsoft Office User" w:date="2020-04-09T10:29:00Z"/>
          <w:szCs w:val="20"/>
          <w:lang w:val="en-US"/>
        </w:rPr>
        <w:pPrChange w:id="1576" w:author="Microsoft Office User" w:date="2020-04-09T10:31:00Z">
          <w:pPr>
            <w:pStyle w:val="NormalWeb"/>
            <w:spacing w:before="240" w:after="240" w:line="480" w:lineRule="auto"/>
            <w:ind w:hanging="480"/>
          </w:pPr>
        </w:pPrChange>
      </w:pPr>
      <w:ins w:id="1577" w:author="Marc" w:date="2020-04-08T19:32:00Z">
        <w:r w:rsidRPr="00AC4010">
          <w:rPr>
            <w:szCs w:val="20"/>
            <w:lang w:val="en-US"/>
            <w:rPrChange w:id="1578" w:author="Microsoft Office User" w:date="2020-04-09T10:30:00Z">
              <w:rPr>
                <w:rFonts w:ascii="Arial" w:hAnsi="Arial" w:cs="Arial"/>
                <w:sz w:val="22"/>
                <w:szCs w:val="22"/>
              </w:rPr>
            </w:rPrChange>
          </w:rPr>
          <w:t xml:space="preserve">Chechlacz, M., Rotshtein, P., Bickerton, W.-L., Hansen, P. C., Deb, S., &amp; Humphreys, G. W. (2010). Separating neural correlates of allocentric and egocentric neglect: Distinct cortical sites and common white matter disconnections. </w:t>
        </w:r>
        <w:r w:rsidRPr="00AC4010">
          <w:rPr>
            <w:i/>
            <w:iCs/>
            <w:szCs w:val="20"/>
            <w:lang w:val="en-US"/>
            <w:rPrChange w:id="1579" w:author="Microsoft Office User" w:date="2020-04-09T10:30:00Z">
              <w:rPr>
                <w:rFonts w:ascii="Arial" w:hAnsi="Arial" w:cs="Arial"/>
                <w:i/>
                <w:iCs/>
                <w:sz w:val="22"/>
                <w:szCs w:val="22"/>
              </w:rPr>
            </w:rPrChange>
          </w:rPr>
          <w:t>Cognitive Neuropsychology</w:t>
        </w:r>
        <w:r w:rsidRPr="00AC4010">
          <w:rPr>
            <w:szCs w:val="20"/>
            <w:lang w:val="en-US"/>
            <w:rPrChange w:id="1580" w:author="Microsoft Office User" w:date="2020-04-09T10:30:00Z">
              <w:rPr>
                <w:rFonts w:ascii="Arial" w:hAnsi="Arial" w:cs="Arial"/>
                <w:sz w:val="22"/>
                <w:szCs w:val="22"/>
              </w:rPr>
            </w:rPrChange>
          </w:rPr>
          <w:t xml:space="preserve">, </w:t>
        </w:r>
        <w:r w:rsidRPr="00AC4010">
          <w:rPr>
            <w:i/>
            <w:iCs/>
            <w:szCs w:val="20"/>
            <w:lang w:val="en-US"/>
            <w:rPrChange w:id="1581" w:author="Microsoft Office User" w:date="2020-04-09T10:30:00Z">
              <w:rPr>
                <w:rFonts w:ascii="Arial" w:hAnsi="Arial" w:cs="Arial"/>
                <w:i/>
                <w:iCs/>
                <w:sz w:val="22"/>
                <w:szCs w:val="22"/>
              </w:rPr>
            </w:rPrChange>
          </w:rPr>
          <w:t>27</w:t>
        </w:r>
        <w:r w:rsidRPr="00AC4010">
          <w:rPr>
            <w:szCs w:val="20"/>
            <w:lang w:val="en-US"/>
            <w:rPrChange w:id="1582" w:author="Microsoft Office User" w:date="2020-04-09T10:30:00Z">
              <w:rPr>
                <w:rFonts w:ascii="Arial" w:hAnsi="Arial" w:cs="Arial"/>
                <w:sz w:val="22"/>
                <w:szCs w:val="22"/>
              </w:rPr>
            </w:rPrChange>
          </w:rPr>
          <w:t>(3), 277–303.</w:t>
        </w:r>
        <w:r w:rsidRPr="00AC4010">
          <w:rPr>
            <w:szCs w:val="20"/>
          </w:rPr>
          <w:fldChar w:fldCharType="begin"/>
        </w:r>
        <w:r w:rsidRPr="00AC4010">
          <w:rPr>
            <w:szCs w:val="20"/>
            <w:lang w:val="en-US"/>
            <w:rPrChange w:id="1583" w:author="Microsoft Office User" w:date="2020-04-09T10:30:00Z">
              <w:rPr/>
            </w:rPrChange>
          </w:rPr>
          <w:instrText xml:space="preserve"> HYPERLINK "https://doi.org/10.1080/02643294.2010.519699" </w:instrText>
        </w:r>
        <w:r w:rsidRPr="00AC4010">
          <w:rPr>
            <w:szCs w:val="20"/>
          </w:rPr>
          <w:fldChar w:fldCharType="separate"/>
        </w:r>
        <w:r w:rsidRPr="00AC4010">
          <w:rPr>
            <w:rStyle w:val="Lienhypertexte"/>
            <w:szCs w:val="20"/>
            <w:lang w:val="en-US"/>
            <w:rPrChange w:id="1584"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585" w:author="Microsoft Office User" w:date="2020-04-09T10:30:00Z">
              <w:rPr>
                <w:rStyle w:val="Lienhypertexte"/>
                <w:rFonts w:ascii="Arial" w:hAnsi="Arial" w:cs="Arial"/>
                <w:color w:val="1155CC"/>
                <w:sz w:val="22"/>
                <w:szCs w:val="22"/>
              </w:rPr>
            </w:rPrChange>
          </w:rPr>
          <w:t>https://doi.org/10.1080/02643294.2010.519699</w:t>
        </w:r>
        <w:r w:rsidRPr="00AC4010">
          <w:rPr>
            <w:szCs w:val="20"/>
          </w:rPr>
          <w:fldChar w:fldCharType="end"/>
        </w:r>
      </w:ins>
    </w:p>
    <w:p w14:paraId="394F0E9C" w14:textId="67106EAC" w:rsidR="00AC4010" w:rsidRPr="00AC4010" w:rsidRDefault="00AC4010">
      <w:pPr>
        <w:pStyle w:val="NormalWeb"/>
        <w:spacing w:before="0" w:after="120"/>
        <w:ind w:left="482" w:hanging="482"/>
        <w:rPr>
          <w:ins w:id="1586" w:author="Marc" w:date="2020-04-08T19:32:00Z"/>
          <w:szCs w:val="20"/>
          <w:lang w:val="en-US"/>
          <w:rPrChange w:id="1587" w:author="Microsoft Office User" w:date="2020-04-09T10:30:00Z">
            <w:rPr>
              <w:ins w:id="1588" w:author="Marc" w:date="2020-04-08T19:32:00Z"/>
            </w:rPr>
          </w:rPrChange>
        </w:rPr>
        <w:pPrChange w:id="1589" w:author="Microsoft Office User" w:date="2020-04-09T10:31:00Z">
          <w:pPr>
            <w:pStyle w:val="NormalWeb"/>
            <w:spacing w:before="240" w:after="240" w:line="480" w:lineRule="auto"/>
            <w:ind w:hanging="480"/>
          </w:pPr>
        </w:pPrChange>
      </w:pPr>
      <w:ins w:id="1590" w:author="Microsoft Office User" w:date="2020-04-09T10:29:00Z">
        <w:r w:rsidRPr="00AC4010">
          <w:rPr>
            <w:rFonts w:eastAsia="Times New Roman"/>
            <w:color w:val="auto"/>
            <w:szCs w:val="20"/>
            <w:lang w:val="en-US" w:eastAsia="fr-FR"/>
            <w:rPrChange w:id="1591" w:author="Microsoft Office User" w:date="2020-04-09T10:30:00Z">
              <w:rPr>
                <w:rFonts w:ascii="AdvP403A40" w:eastAsia="Times New Roman" w:hAnsi="AdvP403A40"/>
                <w:color w:val="auto"/>
                <w:sz w:val="14"/>
                <w:szCs w:val="14"/>
                <w:lang w:eastAsia="fr-FR"/>
              </w:rPr>
            </w:rPrChange>
          </w:rPr>
          <w:lastRenderedPageBreak/>
          <w:t xml:space="preserve">Dupierrix E, Gresty M, Ohlmann T, Chokron S (2009) Long Lasting Egocentric Disorientation Induced by Normal Sensori-Motor Spatial Interaction. PLoS ONE 4(2): e4465. </w:t>
        </w:r>
      </w:ins>
    </w:p>
    <w:p w14:paraId="1AA1AA11" w14:textId="77777777" w:rsidR="00EE3F10" w:rsidRPr="00AC4010" w:rsidRDefault="00EE3F10">
      <w:pPr>
        <w:pStyle w:val="NormalWeb"/>
        <w:spacing w:before="0" w:after="120"/>
        <w:ind w:left="482" w:hanging="482"/>
        <w:rPr>
          <w:ins w:id="1592" w:author="Marc" w:date="2020-04-08T19:32:00Z"/>
          <w:szCs w:val="20"/>
        </w:rPr>
        <w:pPrChange w:id="1593" w:author="Microsoft Office User" w:date="2020-04-09T10:31:00Z">
          <w:pPr>
            <w:pStyle w:val="NormalWeb"/>
            <w:spacing w:before="240" w:after="240" w:line="480" w:lineRule="auto"/>
            <w:ind w:hanging="480"/>
          </w:pPr>
        </w:pPrChange>
      </w:pPr>
      <w:ins w:id="1594" w:author="Marc" w:date="2020-04-08T19:32:00Z">
        <w:r w:rsidRPr="00AC4010">
          <w:rPr>
            <w:szCs w:val="20"/>
            <w:lang w:val="en-US"/>
            <w:rPrChange w:id="1595" w:author="Microsoft Office User" w:date="2020-04-09T10:30:00Z">
              <w:rPr>
                <w:rFonts w:ascii="Arial" w:hAnsi="Arial" w:cs="Arial"/>
                <w:sz w:val="22"/>
                <w:szCs w:val="22"/>
              </w:rPr>
            </w:rPrChange>
          </w:rPr>
          <w:t xml:space="preserve">Kerkhoff, G. (1999). Multimodal spatial orientation deficits in left-sided visual neglect. </w:t>
        </w:r>
        <w:r w:rsidRPr="00AC4010">
          <w:rPr>
            <w:i/>
            <w:iCs/>
            <w:szCs w:val="20"/>
            <w:rPrChange w:id="1596" w:author="Microsoft Office User" w:date="2020-04-09T10:30:00Z">
              <w:rPr>
                <w:rFonts w:ascii="Arial" w:hAnsi="Arial" w:cs="Arial"/>
                <w:i/>
                <w:iCs/>
                <w:sz w:val="22"/>
                <w:szCs w:val="22"/>
              </w:rPr>
            </w:rPrChange>
          </w:rPr>
          <w:t>Neuropsychologia</w:t>
        </w:r>
        <w:r w:rsidRPr="00AC4010">
          <w:rPr>
            <w:szCs w:val="20"/>
            <w:rPrChange w:id="1597" w:author="Microsoft Office User" w:date="2020-04-09T10:30:00Z">
              <w:rPr>
                <w:rFonts w:ascii="Arial" w:hAnsi="Arial" w:cs="Arial"/>
                <w:sz w:val="22"/>
                <w:szCs w:val="22"/>
              </w:rPr>
            </w:rPrChange>
          </w:rPr>
          <w:t xml:space="preserve">, </w:t>
        </w:r>
        <w:r w:rsidRPr="00AC4010">
          <w:rPr>
            <w:i/>
            <w:iCs/>
            <w:szCs w:val="20"/>
            <w:rPrChange w:id="1598" w:author="Microsoft Office User" w:date="2020-04-09T10:30:00Z">
              <w:rPr>
                <w:rFonts w:ascii="Arial" w:hAnsi="Arial" w:cs="Arial"/>
                <w:i/>
                <w:iCs/>
                <w:sz w:val="22"/>
                <w:szCs w:val="22"/>
              </w:rPr>
            </w:rPrChange>
          </w:rPr>
          <w:t>37</w:t>
        </w:r>
        <w:r w:rsidRPr="00AC4010">
          <w:rPr>
            <w:szCs w:val="20"/>
            <w:rPrChange w:id="1599" w:author="Microsoft Office User" w:date="2020-04-09T10:30:00Z">
              <w:rPr>
                <w:rFonts w:ascii="Arial" w:hAnsi="Arial" w:cs="Arial"/>
                <w:sz w:val="22"/>
                <w:szCs w:val="22"/>
              </w:rPr>
            </w:rPrChange>
          </w:rPr>
          <w:t>(12), 1387–1405.</w:t>
        </w:r>
        <w:r w:rsidRPr="00AC4010">
          <w:rPr>
            <w:szCs w:val="20"/>
          </w:rPr>
          <w:fldChar w:fldCharType="begin"/>
        </w:r>
        <w:r w:rsidRPr="00AC4010">
          <w:rPr>
            <w:szCs w:val="20"/>
          </w:rPr>
          <w:instrText xml:space="preserve"> HYPERLINK "https://doi.org/10.1016/S0028-3932(99)00031-7" </w:instrText>
        </w:r>
        <w:r w:rsidRPr="00AC4010">
          <w:rPr>
            <w:szCs w:val="20"/>
          </w:rPr>
          <w:fldChar w:fldCharType="separate"/>
        </w:r>
        <w:r w:rsidRPr="00AC4010">
          <w:rPr>
            <w:rStyle w:val="Lienhypertexte"/>
            <w:szCs w:val="20"/>
            <w:rPrChange w:id="1600"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01" w:author="Microsoft Office User" w:date="2020-04-09T10:30:00Z">
              <w:rPr>
                <w:rStyle w:val="Lienhypertexte"/>
                <w:rFonts w:ascii="Arial" w:hAnsi="Arial" w:cs="Arial"/>
                <w:color w:val="1155CC"/>
                <w:sz w:val="22"/>
                <w:szCs w:val="22"/>
              </w:rPr>
            </w:rPrChange>
          </w:rPr>
          <w:t>https://doi.org/10.1016/S0028-3932(99)00031-7</w:t>
        </w:r>
        <w:r w:rsidRPr="00AC4010">
          <w:rPr>
            <w:szCs w:val="20"/>
          </w:rPr>
          <w:fldChar w:fldCharType="end"/>
        </w:r>
      </w:ins>
    </w:p>
    <w:p w14:paraId="4706198E" w14:textId="77777777" w:rsidR="00EE3F10" w:rsidRPr="00AC4010" w:rsidRDefault="00EE3F10">
      <w:pPr>
        <w:pStyle w:val="NormalWeb"/>
        <w:spacing w:before="0" w:after="120"/>
        <w:ind w:left="482" w:hanging="482"/>
        <w:rPr>
          <w:ins w:id="1602" w:author="Marc" w:date="2020-04-08T19:32:00Z"/>
          <w:szCs w:val="20"/>
        </w:rPr>
        <w:pPrChange w:id="1603" w:author="Microsoft Office User" w:date="2020-04-09T10:31:00Z">
          <w:pPr>
            <w:pStyle w:val="NormalWeb"/>
            <w:spacing w:before="240" w:after="240" w:line="480" w:lineRule="auto"/>
            <w:ind w:hanging="480"/>
          </w:pPr>
        </w:pPrChange>
      </w:pPr>
      <w:ins w:id="1604" w:author="Marc" w:date="2020-04-08T19:32:00Z">
        <w:r w:rsidRPr="00AC4010">
          <w:rPr>
            <w:szCs w:val="20"/>
            <w:rPrChange w:id="1605" w:author="Microsoft Office User" w:date="2020-04-09T10:30:00Z">
              <w:rPr>
                <w:rFonts w:ascii="Arial" w:hAnsi="Arial" w:cs="Arial"/>
                <w:sz w:val="22"/>
                <w:szCs w:val="22"/>
              </w:rPr>
            </w:rPrChange>
          </w:rPr>
          <w:t xml:space="preserve">Lopez, C., Lacour, M., Ahmadi, A., Magnan, J., &amp; Borel, L. (2007). </w:t>
        </w:r>
        <w:r w:rsidRPr="00AC4010">
          <w:rPr>
            <w:szCs w:val="20"/>
            <w:lang w:val="en-US"/>
            <w:rPrChange w:id="1606" w:author="Microsoft Office User" w:date="2020-04-09T10:30:00Z">
              <w:rPr>
                <w:rFonts w:ascii="Arial" w:hAnsi="Arial" w:cs="Arial"/>
                <w:sz w:val="22"/>
                <w:szCs w:val="22"/>
              </w:rPr>
            </w:rPrChange>
          </w:rPr>
          <w:t xml:space="preserve">Changes of visual vertical perception: A long-term sign of unilateral and bilateral vestibular loss. </w:t>
        </w:r>
        <w:r w:rsidRPr="00AC4010">
          <w:rPr>
            <w:i/>
            <w:iCs/>
            <w:szCs w:val="20"/>
            <w:rPrChange w:id="1607" w:author="Microsoft Office User" w:date="2020-04-09T10:30:00Z">
              <w:rPr>
                <w:rFonts w:ascii="Arial" w:hAnsi="Arial" w:cs="Arial"/>
                <w:i/>
                <w:iCs/>
                <w:sz w:val="22"/>
                <w:szCs w:val="22"/>
              </w:rPr>
            </w:rPrChange>
          </w:rPr>
          <w:t>Neuropsychologia</w:t>
        </w:r>
        <w:r w:rsidRPr="00AC4010">
          <w:rPr>
            <w:szCs w:val="20"/>
            <w:rPrChange w:id="1608" w:author="Microsoft Office User" w:date="2020-04-09T10:30:00Z">
              <w:rPr>
                <w:rFonts w:ascii="Arial" w:hAnsi="Arial" w:cs="Arial"/>
                <w:sz w:val="22"/>
                <w:szCs w:val="22"/>
              </w:rPr>
            </w:rPrChange>
          </w:rPr>
          <w:t xml:space="preserve">, </w:t>
        </w:r>
        <w:r w:rsidRPr="00AC4010">
          <w:rPr>
            <w:i/>
            <w:iCs/>
            <w:szCs w:val="20"/>
            <w:rPrChange w:id="1609" w:author="Microsoft Office User" w:date="2020-04-09T10:30:00Z">
              <w:rPr>
                <w:rFonts w:ascii="Arial" w:hAnsi="Arial" w:cs="Arial"/>
                <w:i/>
                <w:iCs/>
                <w:sz w:val="22"/>
                <w:szCs w:val="22"/>
              </w:rPr>
            </w:rPrChange>
          </w:rPr>
          <w:t>45</w:t>
        </w:r>
        <w:r w:rsidRPr="00AC4010">
          <w:rPr>
            <w:szCs w:val="20"/>
            <w:rPrChange w:id="1610" w:author="Microsoft Office User" w:date="2020-04-09T10:30:00Z">
              <w:rPr>
                <w:rFonts w:ascii="Arial" w:hAnsi="Arial" w:cs="Arial"/>
                <w:sz w:val="22"/>
                <w:szCs w:val="22"/>
              </w:rPr>
            </w:rPrChange>
          </w:rPr>
          <w:t>(9), 2025–2037.</w:t>
        </w:r>
        <w:r w:rsidRPr="00AC4010">
          <w:rPr>
            <w:szCs w:val="20"/>
          </w:rPr>
          <w:fldChar w:fldCharType="begin"/>
        </w:r>
        <w:r w:rsidRPr="00AC4010">
          <w:rPr>
            <w:szCs w:val="20"/>
          </w:rPr>
          <w:instrText xml:space="preserve"> HYPERLINK "https://doi.org/10.1016/j.neuropsychologia.2007.02.004" </w:instrText>
        </w:r>
        <w:r w:rsidRPr="00AC4010">
          <w:rPr>
            <w:szCs w:val="20"/>
          </w:rPr>
          <w:fldChar w:fldCharType="separate"/>
        </w:r>
        <w:r w:rsidRPr="00AC4010">
          <w:rPr>
            <w:rStyle w:val="Lienhypertexte"/>
            <w:szCs w:val="20"/>
            <w:rPrChange w:id="1611"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12" w:author="Microsoft Office User" w:date="2020-04-09T10:30:00Z">
              <w:rPr>
                <w:rStyle w:val="Lienhypertexte"/>
                <w:rFonts w:ascii="Arial" w:hAnsi="Arial" w:cs="Arial"/>
                <w:color w:val="1155CC"/>
                <w:sz w:val="22"/>
                <w:szCs w:val="22"/>
              </w:rPr>
            </w:rPrChange>
          </w:rPr>
          <w:t>https://doi.org/10.1016/j.neuropsychologia.2007.02.004</w:t>
        </w:r>
        <w:r w:rsidRPr="00AC4010">
          <w:rPr>
            <w:szCs w:val="20"/>
          </w:rPr>
          <w:fldChar w:fldCharType="end"/>
        </w:r>
      </w:ins>
    </w:p>
    <w:p w14:paraId="500F2C16" w14:textId="77777777" w:rsidR="00EE3F10" w:rsidRPr="00AC4010" w:rsidRDefault="00EE3F10">
      <w:pPr>
        <w:pStyle w:val="NormalWeb"/>
        <w:spacing w:before="0" w:after="120"/>
        <w:ind w:left="482" w:hanging="482"/>
        <w:rPr>
          <w:ins w:id="1613" w:author="Marc" w:date="2020-04-08T19:32:00Z"/>
          <w:szCs w:val="20"/>
        </w:rPr>
        <w:pPrChange w:id="1614" w:author="Microsoft Office User" w:date="2020-04-09T10:31:00Z">
          <w:pPr>
            <w:pStyle w:val="NormalWeb"/>
            <w:spacing w:before="240" w:after="240" w:line="480" w:lineRule="auto"/>
            <w:ind w:hanging="480"/>
          </w:pPr>
        </w:pPrChange>
      </w:pPr>
      <w:ins w:id="1615" w:author="Marc" w:date="2020-04-08T19:32:00Z">
        <w:r w:rsidRPr="00AC4010">
          <w:rPr>
            <w:szCs w:val="20"/>
            <w:rPrChange w:id="1616" w:author="Microsoft Office User" w:date="2020-04-09T10:30:00Z">
              <w:rPr>
                <w:rFonts w:ascii="Arial" w:hAnsi="Arial" w:cs="Arial"/>
                <w:sz w:val="22"/>
                <w:szCs w:val="22"/>
              </w:rPr>
            </w:rPrChange>
          </w:rPr>
          <w:t xml:space="preserve">Luyat, M., Ohlmann, T., &amp; Barraud, P.-A. (1997). </w:t>
        </w:r>
        <w:r w:rsidRPr="00AC4010">
          <w:rPr>
            <w:szCs w:val="20"/>
            <w:lang w:val="en-US"/>
            <w:rPrChange w:id="1617" w:author="Microsoft Office User" w:date="2020-04-09T10:30:00Z">
              <w:rPr>
                <w:rFonts w:ascii="Arial" w:hAnsi="Arial" w:cs="Arial"/>
                <w:sz w:val="22"/>
                <w:szCs w:val="22"/>
              </w:rPr>
            </w:rPrChange>
          </w:rPr>
          <w:t xml:space="preserve">Subjective vertical and postural activity. </w:t>
        </w:r>
        <w:r w:rsidRPr="00AC4010">
          <w:rPr>
            <w:i/>
            <w:iCs/>
            <w:szCs w:val="20"/>
            <w:rPrChange w:id="1618" w:author="Microsoft Office User" w:date="2020-04-09T10:30:00Z">
              <w:rPr>
                <w:rFonts w:ascii="Arial" w:hAnsi="Arial" w:cs="Arial"/>
                <w:i/>
                <w:iCs/>
                <w:sz w:val="22"/>
                <w:szCs w:val="22"/>
              </w:rPr>
            </w:rPrChange>
          </w:rPr>
          <w:t>Acta Psychologica</w:t>
        </w:r>
        <w:r w:rsidRPr="00AC4010">
          <w:rPr>
            <w:szCs w:val="20"/>
            <w:rPrChange w:id="1619" w:author="Microsoft Office User" w:date="2020-04-09T10:30:00Z">
              <w:rPr>
                <w:rFonts w:ascii="Arial" w:hAnsi="Arial" w:cs="Arial"/>
                <w:sz w:val="22"/>
                <w:szCs w:val="22"/>
              </w:rPr>
            </w:rPrChange>
          </w:rPr>
          <w:t xml:space="preserve">, </w:t>
        </w:r>
        <w:r w:rsidRPr="00AC4010">
          <w:rPr>
            <w:i/>
            <w:iCs/>
            <w:szCs w:val="20"/>
            <w:rPrChange w:id="1620" w:author="Microsoft Office User" w:date="2020-04-09T10:30:00Z">
              <w:rPr>
                <w:rFonts w:ascii="Arial" w:hAnsi="Arial" w:cs="Arial"/>
                <w:i/>
                <w:iCs/>
                <w:sz w:val="22"/>
                <w:szCs w:val="22"/>
              </w:rPr>
            </w:rPrChange>
          </w:rPr>
          <w:t>95</w:t>
        </w:r>
        <w:r w:rsidRPr="00AC4010">
          <w:rPr>
            <w:szCs w:val="20"/>
            <w:rPrChange w:id="1621" w:author="Microsoft Office User" w:date="2020-04-09T10:30:00Z">
              <w:rPr>
                <w:rFonts w:ascii="Arial" w:hAnsi="Arial" w:cs="Arial"/>
                <w:sz w:val="22"/>
                <w:szCs w:val="22"/>
              </w:rPr>
            </w:rPrChange>
          </w:rPr>
          <w:t>(2), 181–193.</w:t>
        </w:r>
        <w:r w:rsidRPr="00AC4010">
          <w:rPr>
            <w:szCs w:val="20"/>
          </w:rPr>
          <w:fldChar w:fldCharType="begin"/>
        </w:r>
        <w:r w:rsidRPr="00AC4010">
          <w:rPr>
            <w:szCs w:val="20"/>
          </w:rPr>
          <w:instrText xml:space="preserve"> HYPERLINK "https://doi.org/10.1016/S0001-6918(96)00015-7" </w:instrText>
        </w:r>
        <w:r w:rsidRPr="00AC4010">
          <w:rPr>
            <w:szCs w:val="20"/>
          </w:rPr>
          <w:fldChar w:fldCharType="separate"/>
        </w:r>
        <w:r w:rsidRPr="00AC4010">
          <w:rPr>
            <w:rStyle w:val="Lienhypertexte"/>
            <w:szCs w:val="20"/>
            <w:rPrChange w:id="1622"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23" w:author="Microsoft Office User" w:date="2020-04-09T10:30:00Z">
              <w:rPr>
                <w:rStyle w:val="Lienhypertexte"/>
                <w:rFonts w:ascii="Arial" w:hAnsi="Arial" w:cs="Arial"/>
                <w:color w:val="1155CC"/>
                <w:sz w:val="22"/>
                <w:szCs w:val="22"/>
              </w:rPr>
            </w:rPrChange>
          </w:rPr>
          <w:t>https://doi.org/10.1016/S0001-6918(96)00015-7</w:t>
        </w:r>
        <w:r w:rsidRPr="00AC4010">
          <w:rPr>
            <w:szCs w:val="20"/>
          </w:rPr>
          <w:fldChar w:fldCharType="end"/>
        </w:r>
      </w:ins>
    </w:p>
    <w:p w14:paraId="711B171D" w14:textId="77777777" w:rsidR="00EE3F10" w:rsidRPr="00AC4010" w:rsidRDefault="00EE3F10">
      <w:pPr>
        <w:pStyle w:val="NormalWeb"/>
        <w:spacing w:before="0" w:after="120"/>
        <w:ind w:left="482" w:hanging="482"/>
        <w:rPr>
          <w:ins w:id="1624" w:author="Marc" w:date="2020-04-08T19:32:00Z"/>
          <w:szCs w:val="20"/>
          <w:lang w:val="en-US"/>
          <w:rPrChange w:id="1625" w:author="Microsoft Office User" w:date="2020-04-09T10:30:00Z">
            <w:rPr>
              <w:ins w:id="1626" w:author="Marc" w:date="2020-04-08T19:32:00Z"/>
            </w:rPr>
          </w:rPrChange>
        </w:rPr>
        <w:pPrChange w:id="1627" w:author="Microsoft Office User" w:date="2020-04-09T10:31:00Z">
          <w:pPr>
            <w:pStyle w:val="NormalWeb"/>
            <w:spacing w:before="240" w:after="240" w:line="480" w:lineRule="auto"/>
            <w:ind w:hanging="480"/>
          </w:pPr>
        </w:pPrChange>
      </w:pPr>
      <w:ins w:id="1628" w:author="Marc" w:date="2020-04-08T19:32:00Z">
        <w:r w:rsidRPr="00AC4010">
          <w:rPr>
            <w:szCs w:val="20"/>
            <w:rPrChange w:id="1629" w:author="Microsoft Office User" w:date="2020-04-09T10:30:00Z">
              <w:rPr>
                <w:rFonts w:ascii="Arial" w:hAnsi="Arial" w:cs="Arial"/>
                <w:sz w:val="22"/>
                <w:szCs w:val="22"/>
              </w:rPr>
            </w:rPrChange>
          </w:rPr>
          <w:t xml:space="preserve">Odin, A., Faletto-Passy, D., Assaban, F., &amp; Pérennou, D. (2018). </w:t>
        </w:r>
        <w:r w:rsidRPr="00AC4010">
          <w:rPr>
            <w:szCs w:val="20"/>
            <w:lang w:val="en-US"/>
            <w:rPrChange w:id="1630" w:author="Microsoft Office User" w:date="2020-04-09T10:30:00Z">
              <w:rPr>
                <w:rFonts w:ascii="Arial" w:hAnsi="Arial" w:cs="Arial"/>
                <w:sz w:val="22"/>
                <w:szCs w:val="22"/>
              </w:rPr>
            </w:rPrChange>
          </w:rPr>
          <w:t xml:space="preserve">Modulating the internal model of verticality by virtual reality and body-weight support walking: A pilot study. </w:t>
        </w:r>
        <w:r w:rsidRPr="00AC4010">
          <w:rPr>
            <w:i/>
            <w:iCs/>
            <w:szCs w:val="20"/>
            <w:lang w:val="en-US"/>
            <w:rPrChange w:id="1631" w:author="Microsoft Office User" w:date="2020-04-09T10:30:00Z">
              <w:rPr>
                <w:rFonts w:ascii="Arial" w:hAnsi="Arial" w:cs="Arial"/>
                <w:i/>
                <w:iCs/>
                <w:sz w:val="22"/>
                <w:szCs w:val="22"/>
              </w:rPr>
            </w:rPrChange>
          </w:rPr>
          <w:t>Annals of Physical and Rehabilitation Medicine</w:t>
        </w:r>
        <w:r w:rsidRPr="00AC4010">
          <w:rPr>
            <w:szCs w:val="20"/>
            <w:lang w:val="en-US"/>
            <w:rPrChange w:id="1632" w:author="Microsoft Office User" w:date="2020-04-09T10:30:00Z">
              <w:rPr>
                <w:rFonts w:ascii="Arial" w:hAnsi="Arial" w:cs="Arial"/>
                <w:sz w:val="22"/>
                <w:szCs w:val="22"/>
              </w:rPr>
            </w:rPrChange>
          </w:rPr>
          <w:t xml:space="preserve">, </w:t>
        </w:r>
        <w:r w:rsidRPr="00AC4010">
          <w:rPr>
            <w:i/>
            <w:iCs/>
            <w:szCs w:val="20"/>
            <w:lang w:val="en-US"/>
            <w:rPrChange w:id="1633" w:author="Microsoft Office User" w:date="2020-04-09T10:30:00Z">
              <w:rPr>
                <w:rFonts w:ascii="Arial" w:hAnsi="Arial" w:cs="Arial"/>
                <w:i/>
                <w:iCs/>
                <w:sz w:val="22"/>
                <w:szCs w:val="22"/>
              </w:rPr>
            </w:rPrChange>
          </w:rPr>
          <w:t>61</w:t>
        </w:r>
        <w:r w:rsidRPr="00AC4010">
          <w:rPr>
            <w:szCs w:val="20"/>
            <w:lang w:val="en-US"/>
            <w:rPrChange w:id="1634" w:author="Microsoft Office User" w:date="2020-04-09T10:30:00Z">
              <w:rPr>
                <w:rFonts w:ascii="Arial" w:hAnsi="Arial" w:cs="Arial"/>
                <w:sz w:val="22"/>
                <w:szCs w:val="22"/>
              </w:rPr>
            </w:rPrChange>
          </w:rPr>
          <w:t>(5), 292–299.</w:t>
        </w:r>
        <w:r w:rsidRPr="00AC4010">
          <w:rPr>
            <w:szCs w:val="20"/>
          </w:rPr>
          <w:fldChar w:fldCharType="begin"/>
        </w:r>
        <w:r w:rsidRPr="00AC4010">
          <w:rPr>
            <w:szCs w:val="20"/>
            <w:lang w:val="en-US"/>
            <w:rPrChange w:id="1635" w:author="Microsoft Office User" w:date="2020-04-09T10:30:00Z">
              <w:rPr/>
            </w:rPrChange>
          </w:rPr>
          <w:instrText xml:space="preserve"> HYPERLINK "https://doi.org/10.1016/j.rehab.2018.07.003" </w:instrText>
        </w:r>
        <w:r w:rsidRPr="00AC4010">
          <w:rPr>
            <w:szCs w:val="20"/>
          </w:rPr>
          <w:fldChar w:fldCharType="separate"/>
        </w:r>
        <w:r w:rsidRPr="00AC4010">
          <w:rPr>
            <w:rStyle w:val="Lienhypertexte"/>
            <w:szCs w:val="20"/>
            <w:lang w:val="en-US"/>
            <w:rPrChange w:id="1636"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637" w:author="Microsoft Office User" w:date="2020-04-09T10:30:00Z">
              <w:rPr>
                <w:rStyle w:val="Lienhypertexte"/>
                <w:rFonts w:ascii="Arial" w:hAnsi="Arial" w:cs="Arial"/>
                <w:color w:val="1155CC"/>
                <w:sz w:val="22"/>
                <w:szCs w:val="22"/>
              </w:rPr>
            </w:rPrChange>
          </w:rPr>
          <w:t>https://doi.org/10.1016/j.rehab.2018.07.003</w:t>
        </w:r>
        <w:r w:rsidRPr="00AC4010">
          <w:rPr>
            <w:szCs w:val="20"/>
          </w:rPr>
          <w:fldChar w:fldCharType="end"/>
        </w:r>
      </w:ins>
    </w:p>
    <w:p w14:paraId="3752AC8C" w14:textId="3DB3BC77" w:rsidR="00EE3F10" w:rsidRDefault="00EE3F10">
      <w:pPr>
        <w:pStyle w:val="NormalWeb"/>
        <w:spacing w:before="0" w:after="120"/>
        <w:ind w:left="482" w:hanging="482"/>
        <w:rPr>
          <w:ins w:id="1638" w:author="Remi" w:date="2020-08-27T14:03:00Z"/>
          <w:szCs w:val="20"/>
        </w:rPr>
        <w:pPrChange w:id="1639" w:author="Microsoft Office User" w:date="2020-04-09T10:31:00Z">
          <w:pPr>
            <w:pStyle w:val="NormalWeb"/>
            <w:spacing w:before="240" w:after="240" w:line="480" w:lineRule="auto"/>
            <w:ind w:hanging="480"/>
          </w:pPr>
        </w:pPrChange>
      </w:pPr>
      <w:ins w:id="1640" w:author="Marc" w:date="2020-04-08T19:32:00Z">
        <w:r w:rsidRPr="00AC4010">
          <w:rPr>
            <w:szCs w:val="20"/>
            <w:lang w:val="en-US"/>
            <w:rPrChange w:id="1641" w:author="Microsoft Office User" w:date="2020-04-09T10:30:00Z">
              <w:rPr>
                <w:rFonts w:ascii="Arial" w:hAnsi="Arial" w:cs="Arial"/>
                <w:sz w:val="22"/>
                <w:szCs w:val="22"/>
              </w:rPr>
            </w:rPrChange>
          </w:rPr>
          <w:t xml:space="preserve">Perennou, D. A., Mazibrada, G., Chauvineau, V., Greenwood, R., Rothwell, J., Gresty, M. A., &amp; Bronstein, A. M. (2008). Lateropulsion, pushing and verticality perception in hemisphere stroke: A causal relationship? </w:t>
        </w:r>
        <w:r w:rsidRPr="00AC4010">
          <w:rPr>
            <w:i/>
            <w:iCs/>
            <w:szCs w:val="20"/>
            <w:lang w:val="en-US"/>
            <w:rPrChange w:id="1642" w:author="Microsoft Office User" w:date="2020-04-09T10:30:00Z">
              <w:rPr>
                <w:rFonts w:ascii="Arial" w:hAnsi="Arial" w:cs="Arial"/>
                <w:i/>
                <w:iCs/>
                <w:sz w:val="22"/>
                <w:szCs w:val="22"/>
              </w:rPr>
            </w:rPrChange>
          </w:rPr>
          <w:t>Brain</w:t>
        </w:r>
        <w:r w:rsidRPr="00AC4010">
          <w:rPr>
            <w:szCs w:val="20"/>
            <w:lang w:val="en-US"/>
            <w:rPrChange w:id="1643" w:author="Microsoft Office User" w:date="2020-04-09T10:30:00Z">
              <w:rPr>
                <w:rFonts w:ascii="Arial" w:hAnsi="Arial" w:cs="Arial"/>
                <w:sz w:val="22"/>
                <w:szCs w:val="22"/>
              </w:rPr>
            </w:rPrChange>
          </w:rPr>
          <w:t xml:space="preserve">, </w:t>
        </w:r>
        <w:r w:rsidRPr="00AC4010">
          <w:rPr>
            <w:i/>
            <w:iCs/>
            <w:szCs w:val="20"/>
            <w:lang w:val="en-US"/>
            <w:rPrChange w:id="1644" w:author="Microsoft Office User" w:date="2020-04-09T10:30:00Z">
              <w:rPr>
                <w:rFonts w:ascii="Arial" w:hAnsi="Arial" w:cs="Arial"/>
                <w:i/>
                <w:iCs/>
                <w:sz w:val="22"/>
                <w:szCs w:val="22"/>
              </w:rPr>
            </w:rPrChange>
          </w:rPr>
          <w:t>131</w:t>
        </w:r>
        <w:r w:rsidRPr="00AC4010">
          <w:rPr>
            <w:szCs w:val="20"/>
            <w:lang w:val="en-US"/>
            <w:rPrChange w:id="1645" w:author="Microsoft Office User" w:date="2020-04-09T10:30:00Z">
              <w:rPr>
                <w:rFonts w:ascii="Arial" w:hAnsi="Arial" w:cs="Arial"/>
                <w:sz w:val="22"/>
                <w:szCs w:val="22"/>
              </w:rPr>
            </w:rPrChange>
          </w:rPr>
          <w:t>(9), 2401–2413.</w:t>
        </w:r>
        <w:r w:rsidRPr="00AC4010">
          <w:rPr>
            <w:szCs w:val="20"/>
          </w:rPr>
          <w:fldChar w:fldCharType="begin"/>
        </w:r>
        <w:r w:rsidRPr="00AC4010">
          <w:rPr>
            <w:szCs w:val="20"/>
            <w:lang w:val="en-US"/>
            <w:rPrChange w:id="1646" w:author="Microsoft Office User" w:date="2020-04-09T10:30:00Z">
              <w:rPr/>
            </w:rPrChange>
          </w:rPr>
          <w:instrText xml:space="preserve"> HYPERLINK "https://doi.org/10.1093/brain/awn170" </w:instrText>
        </w:r>
        <w:r w:rsidRPr="00AC4010">
          <w:rPr>
            <w:szCs w:val="20"/>
          </w:rPr>
          <w:fldChar w:fldCharType="separate"/>
        </w:r>
        <w:r w:rsidRPr="00AC4010">
          <w:rPr>
            <w:rStyle w:val="Lienhypertexte"/>
            <w:szCs w:val="20"/>
            <w:lang w:val="en-US"/>
            <w:rPrChange w:id="1647"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648" w:author="Microsoft Office User" w:date="2020-04-09T10:30:00Z">
              <w:rPr>
                <w:rStyle w:val="Lienhypertexte"/>
                <w:rFonts w:ascii="Arial" w:hAnsi="Arial" w:cs="Arial"/>
                <w:color w:val="1155CC"/>
                <w:sz w:val="22"/>
                <w:szCs w:val="22"/>
              </w:rPr>
            </w:rPrChange>
          </w:rPr>
          <w:t>https://doi.org/10.1093/brain/awn170</w:t>
        </w:r>
        <w:r w:rsidRPr="00AC4010">
          <w:rPr>
            <w:szCs w:val="20"/>
          </w:rPr>
          <w:fldChar w:fldCharType="end"/>
        </w:r>
      </w:ins>
    </w:p>
    <w:p w14:paraId="33520689" w14:textId="6A0A039F" w:rsidR="00A80FF9" w:rsidRPr="00AC4010" w:rsidRDefault="00A80FF9" w:rsidP="003F4879">
      <w:pPr>
        <w:pStyle w:val="NormalWeb"/>
        <w:spacing w:before="0" w:after="120"/>
        <w:ind w:left="482" w:hanging="482"/>
        <w:rPr>
          <w:ins w:id="1649" w:author="Marc" w:date="2020-04-08T19:32:00Z"/>
          <w:szCs w:val="20"/>
          <w:lang w:val="en-US"/>
          <w:rPrChange w:id="1650" w:author="Microsoft Office User" w:date="2020-04-09T10:30:00Z">
            <w:rPr>
              <w:ins w:id="1651" w:author="Marc" w:date="2020-04-08T19:32:00Z"/>
            </w:rPr>
          </w:rPrChange>
        </w:rPr>
        <w:pPrChange w:id="1652" w:author="Remi" w:date="2020-08-27T14:04:00Z">
          <w:pPr>
            <w:pStyle w:val="NormalWeb"/>
            <w:spacing w:before="240" w:after="240" w:line="480" w:lineRule="auto"/>
            <w:ind w:hanging="480"/>
          </w:pPr>
        </w:pPrChange>
      </w:pPr>
      <w:ins w:id="1653" w:author="Remi" w:date="2020-08-27T14:03:00Z">
        <w:r w:rsidRPr="00A80FF9">
          <w:rPr>
            <w:szCs w:val="20"/>
            <w:lang w:val="en-US"/>
            <w:rPrChange w:id="1654" w:author="Remi" w:date="2020-08-27T14:04:00Z">
              <w:rPr/>
            </w:rPrChange>
          </w:rPr>
          <w:t xml:space="preserve">Prablanc, C., Panico, F., Fleury, L., Pisella, L., Nijboer, T., Kitazawa, S., &amp; Rossetti, Y. (2020). Adapting terminology: Clarifying prism adaptation vocabulary, concepts, and methods. </w:t>
        </w:r>
        <w:r w:rsidRPr="00A80FF9">
          <w:rPr>
            <w:szCs w:val="20"/>
            <w:lang w:val="en-US"/>
            <w:rPrChange w:id="1655" w:author="Remi" w:date="2020-08-27T14:04:00Z">
              <w:rPr>
                <w:i/>
                <w:iCs/>
              </w:rPr>
            </w:rPrChange>
          </w:rPr>
          <w:t>Neuroscience Research</w:t>
        </w:r>
        <w:r w:rsidRPr="00A80FF9">
          <w:rPr>
            <w:szCs w:val="20"/>
            <w:lang w:val="en-US"/>
            <w:rPrChange w:id="1656" w:author="Remi" w:date="2020-08-27T14:04:00Z">
              <w:rPr/>
            </w:rPrChange>
          </w:rPr>
          <w:t xml:space="preserve">, </w:t>
        </w:r>
        <w:r w:rsidRPr="00A80FF9">
          <w:rPr>
            <w:szCs w:val="20"/>
            <w:lang w:val="en-US"/>
            <w:rPrChange w:id="1657" w:author="Remi" w:date="2020-08-27T14:04:00Z">
              <w:rPr>
                <w:i/>
                <w:iCs/>
              </w:rPr>
            </w:rPrChange>
          </w:rPr>
          <w:t>153</w:t>
        </w:r>
        <w:r w:rsidRPr="00A80FF9">
          <w:rPr>
            <w:szCs w:val="20"/>
            <w:lang w:val="en-US"/>
            <w:rPrChange w:id="1658" w:author="Remi" w:date="2020-08-27T14:04:00Z">
              <w:rPr/>
            </w:rPrChange>
          </w:rPr>
          <w:t xml:space="preserve">, 8–21. </w:t>
        </w:r>
        <w:r w:rsidRPr="00A80FF9">
          <w:rPr>
            <w:szCs w:val="20"/>
            <w:lang w:val="en-US"/>
            <w:rPrChange w:id="1659" w:author="Remi" w:date="2020-08-27T14:04:00Z">
              <w:rPr/>
            </w:rPrChange>
          </w:rPr>
          <w:fldChar w:fldCharType="begin"/>
        </w:r>
        <w:r w:rsidRPr="00A80FF9">
          <w:rPr>
            <w:szCs w:val="20"/>
            <w:lang w:val="en-US"/>
            <w:rPrChange w:id="1660" w:author="Remi" w:date="2020-08-27T14:04:00Z">
              <w:rPr/>
            </w:rPrChange>
          </w:rPr>
          <w:instrText xml:space="preserve"> HYPERLINK "https://doi.org/10.1016/j.neures.2019.03.003" </w:instrText>
        </w:r>
        <w:r w:rsidRPr="00A80FF9">
          <w:rPr>
            <w:szCs w:val="20"/>
            <w:lang w:val="en-US"/>
            <w:rPrChange w:id="1661" w:author="Remi" w:date="2020-08-27T14:04:00Z">
              <w:rPr/>
            </w:rPrChange>
          </w:rPr>
          <w:fldChar w:fldCharType="separate"/>
        </w:r>
        <w:r w:rsidRPr="00A80FF9">
          <w:rPr>
            <w:szCs w:val="20"/>
            <w:lang w:val="en-US"/>
            <w:rPrChange w:id="1662" w:author="Remi" w:date="2020-08-27T14:04:00Z">
              <w:rPr>
                <w:rStyle w:val="Lienhypertexte"/>
              </w:rPr>
            </w:rPrChange>
          </w:rPr>
          <w:t>https://doi.org/10.1016/j.neures.2019.03.003</w:t>
        </w:r>
        <w:r w:rsidRPr="00A80FF9">
          <w:rPr>
            <w:szCs w:val="20"/>
            <w:lang w:val="en-US"/>
            <w:rPrChange w:id="1663" w:author="Remi" w:date="2020-08-27T14:04:00Z">
              <w:rPr/>
            </w:rPrChange>
          </w:rPr>
          <w:fldChar w:fldCharType="end"/>
        </w:r>
      </w:ins>
    </w:p>
    <w:p w14:paraId="79B237D2" w14:textId="17118901" w:rsidR="00EE3F10" w:rsidRDefault="00EE3F10">
      <w:pPr>
        <w:pStyle w:val="NormalWeb"/>
        <w:spacing w:before="0" w:after="120"/>
        <w:ind w:left="482" w:hanging="482"/>
        <w:rPr>
          <w:ins w:id="1664" w:author="Remi" w:date="2020-08-27T14:09:00Z"/>
          <w:szCs w:val="20"/>
        </w:rPr>
        <w:pPrChange w:id="1665" w:author="Microsoft Office User" w:date="2020-04-09T10:31:00Z">
          <w:pPr>
            <w:pStyle w:val="NormalWeb"/>
            <w:spacing w:before="240" w:after="240" w:line="480" w:lineRule="auto"/>
            <w:ind w:hanging="480"/>
          </w:pPr>
        </w:pPrChange>
      </w:pPr>
      <w:ins w:id="1666" w:author="Marc" w:date="2020-04-08T19:32:00Z">
        <w:r w:rsidRPr="00AC4010">
          <w:rPr>
            <w:szCs w:val="20"/>
            <w:lang w:val="en-US"/>
            <w:rPrChange w:id="1667" w:author="Microsoft Office User" w:date="2020-04-09T10:30:00Z">
              <w:rPr>
                <w:rFonts w:ascii="Arial" w:hAnsi="Arial" w:cs="Arial"/>
                <w:sz w:val="22"/>
                <w:szCs w:val="22"/>
              </w:rPr>
            </w:rPrChange>
          </w:rPr>
          <w:t xml:space="preserve">Rousseaux, M., Braem, B., Honoré, J., &amp; Saj, A. (2015). An anatomical and psychophysical comparison of subjective verticals in patients with right brain damage. </w:t>
        </w:r>
        <w:r w:rsidRPr="00AC4010">
          <w:rPr>
            <w:i/>
            <w:iCs/>
            <w:szCs w:val="20"/>
            <w:rPrChange w:id="1668" w:author="Microsoft Office User" w:date="2020-04-09T10:30:00Z">
              <w:rPr>
                <w:rFonts w:ascii="Arial" w:hAnsi="Arial" w:cs="Arial"/>
                <w:i/>
                <w:iCs/>
                <w:sz w:val="22"/>
                <w:szCs w:val="22"/>
              </w:rPr>
            </w:rPrChange>
          </w:rPr>
          <w:t>Cortex</w:t>
        </w:r>
        <w:r w:rsidRPr="00AC4010">
          <w:rPr>
            <w:szCs w:val="20"/>
            <w:rPrChange w:id="1669" w:author="Microsoft Office User" w:date="2020-04-09T10:30:00Z">
              <w:rPr>
                <w:rFonts w:ascii="Arial" w:hAnsi="Arial" w:cs="Arial"/>
                <w:sz w:val="22"/>
                <w:szCs w:val="22"/>
              </w:rPr>
            </w:rPrChange>
          </w:rPr>
          <w:t xml:space="preserve">, </w:t>
        </w:r>
        <w:r w:rsidRPr="00AC4010">
          <w:rPr>
            <w:i/>
            <w:iCs/>
            <w:szCs w:val="20"/>
            <w:rPrChange w:id="1670" w:author="Microsoft Office User" w:date="2020-04-09T10:30:00Z">
              <w:rPr>
                <w:rFonts w:ascii="Arial" w:hAnsi="Arial" w:cs="Arial"/>
                <w:i/>
                <w:iCs/>
                <w:sz w:val="22"/>
                <w:szCs w:val="22"/>
              </w:rPr>
            </w:rPrChange>
          </w:rPr>
          <w:t>69</w:t>
        </w:r>
        <w:r w:rsidRPr="00AC4010">
          <w:rPr>
            <w:szCs w:val="20"/>
            <w:rPrChange w:id="1671" w:author="Microsoft Office User" w:date="2020-04-09T10:30:00Z">
              <w:rPr>
                <w:rFonts w:ascii="Arial" w:hAnsi="Arial" w:cs="Arial"/>
                <w:sz w:val="22"/>
                <w:szCs w:val="22"/>
              </w:rPr>
            </w:rPrChange>
          </w:rPr>
          <w:t>, 60–67.</w:t>
        </w:r>
        <w:r w:rsidRPr="00AC4010">
          <w:rPr>
            <w:szCs w:val="20"/>
          </w:rPr>
          <w:fldChar w:fldCharType="begin"/>
        </w:r>
        <w:r w:rsidRPr="00AC4010">
          <w:rPr>
            <w:szCs w:val="20"/>
          </w:rPr>
          <w:instrText xml:space="preserve"> HYPERLINK "https://doi.org/10.1016/j.cortex.2015.04.004" </w:instrText>
        </w:r>
        <w:r w:rsidRPr="00AC4010">
          <w:rPr>
            <w:szCs w:val="20"/>
          </w:rPr>
          <w:fldChar w:fldCharType="separate"/>
        </w:r>
        <w:r w:rsidRPr="00AC4010">
          <w:rPr>
            <w:rStyle w:val="Lienhypertexte"/>
            <w:szCs w:val="20"/>
            <w:rPrChange w:id="1672"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73" w:author="Microsoft Office User" w:date="2020-04-09T10:30:00Z">
              <w:rPr>
                <w:rStyle w:val="Lienhypertexte"/>
                <w:rFonts w:ascii="Arial" w:hAnsi="Arial" w:cs="Arial"/>
                <w:color w:val="1155CC"/>
                <w:sz w:val="22"/>
                <w:szCs w:val="22"/>
              </w:rPr>
            </w:rPrChange>
          </w:rPr>
          <w:t>https://doi.org/10.1016/j.cortex.2015.04.004</w:t>
        </w:r>
        <w:r w:rsidRPr="00AC4010">
          <w:rPr>
            <w:szCs w:val="20"/>
          </w:rPr>
          <w:fldChar w:fldCharType="end"/>
        </w:r>
      </w:ins>
    </w:p>
    <w:p w14:paraId="22F2833E" w14:textId="77777777" w:rsidR="00AF79B9" w:rsidRPr="00AF79B9" w:rsidRDefault="00AF79B9" w:rsidP="00AF79B9">
      <w:pPr>
        <w:pStyle w:val="NormalWeb"/>
        <w:spacing w:before="0" w:after="120"/>
        <w:ind w:left="482" w:hanging="482"/>
        <w:rPr>
          <w:ins w:id="1674" w:author="Remi" w:date="2020-08-27T14:09:00Z"/>
          <w:szCs w:val="20"/>
          <w:lang w:val="en-US"/>
          <w:rPrChange w:id="1675" w:author="Remi" w:date="2020-08-27T14:09:00Z">
            <w:rPr>
              <w:ins w:id="1676" w:author="Remi" w:date="2020-08-27T14:09:00Z"/>
              <w:lang w:eastAsia="en-GB"/>
            </w:rPr>
          </w:rPrChange>
        </w:rPr>
        <w:pPrChange w:id="1677" w:author="Remi" w:date="2020-08-27T14:09:00Z">
          <w:pPr>
            <w:suppressAutoHyphens w:val="0"/>
            <w:spacing w:line="480" w:lineRule="auto"/>
            <w:ind w:hanging="480"/>
            <w:jc w:val="left"/>
          </w:pPr>
        </w:pPrChange>
      </w:pPr>
      <w:ins w:id="1678" w:author="Remi" w:date="2020-08-27T14:09:00Z">
        <w:r w:rsidRPr="00AF79B9">
          <w:rPr>
            <w:szCs w:val="20"/>
            <w:lang w:val="en-US"/>
            <w:rPrChange w:id="1679" w:author="Remi" w:date="2020-08-27T14:09:00Z">
              <w:rPr/>
            </w:rPrChange>
          </w:rPr>
          <w:t xml:space="preserve">Schintu, S., Pisella, L., Jacobs, S., Salemme, R., Reilly, K. T., &amp; Farnè, A. (2014). Prism adaptation in the healthy brain: The shift in line bisection judgments is long lasting and fluctuates. </w:t>
        </w:r>
        <w:r w:rsidRPr="00AF79B9">
          <w:rPr>
            <w:szCs w:val="20"/>
            <w:lang w:val="en-US"/>
            <w:rPrChange w:id="1680" w:author="Remi" w:date="2020-08-27T14:09:00Z">
              <w:rPr>
                <w:i/>
                <w:iCs/>
              </w:rPr>
            </w:rPrChange>
          </w:rPr>
          <w:t>Neuropsychologia</w:t>
        </w:r>
        <w:r w:rsidRPr="00AF79B9">
          <w:rPr>
            <w:szCs w:val="20"/>
            <w:lang w:val="en-US"/>
            <w:rPrChange w:id="1681" w:author="Remi" w:date="2020-08-27T14:09:00Z">
              <w:rPr/>
            </w:rPrChange>
          </w:rPr>
          <w:t xml:space="preserve">, </w:t>
        </w:r>
        <w:r w:rsidRPr="00AF79B9">
          <w:rPr>
            <w:szCs w:val="20"/>
            <w:lang w:val="en-US"/>
            <w:rPrChange w:id="1682" w:author="Remi" w:date="2020-08-27T14:09:00Z">
              <w:rPr>
                <w:i/>
                <w:iCs/>
              </w:rPr>
            </w:rPrChange>
          </w:rPr>
          <w:t>53</w:t>
        </w:r>
        <w:r w:rsidRPr="00AF79B9">
          <w:rPr>
            <w:szCs w:val="20"/>
            <w:lang w:val="en-US"/>
            <w:rPrChange w:id="1683" w:author="Remi" w:date="2020-08-27T14:09:00Z">
              <w:rPr/>
            </w:rPrChange>
          </w:rPr>
          <w:t xml:space="preserve">, 165–170. </w:t>
        </w:r>
        <w:r w:rsidRPr="00AF79B9">
          <w:rPr>
            <w:szCs w:val="20"/>
            <w:lang w:val="en-US"/>
            <w:rPrChange w:id="1684" w:author="Remi" w:date="2020-08-27T14:09:00Z">
              <w:rPr/>
            </w:rPrChange>
          </w:rPr>
          <w:fldChar w:fldCharType="begin"/>
        </w:r>
        <w:r w:rsidRPr="00AF79B9">
          <w:rPr>
            <w:szCs w:val="20"/>
            <w:lang w:val="en-US"/>
            <w:rPrChange w:id="1685" w:author="Remi" w:date="2020-08-27T14:09:00Z">
              <w:rPr/>
            </w:rPrChange>
          </w:rPr>
          <w:instrText xml:space="preserve"> HYPERLINK "https://doi.org/10.1016/j.neuropsychologia.2013.11.013" </w:instrText>
        </w:r>
        <w:r w:rsidRPr="00AF79B9">
          <w:rPr>
            <w:szCs w:val="20"/>
            <w:lang w:val="en-US"/>
            <w:rPrChange w:id="1686" w:author="Remi" w:date="2020-08-27T14:09:00Z">
              <w:rPr/>
            </w:rPrChange>
          </w:rPr>
          <w:fldChar w:fldCharType="separate"/>
        </w:r>
        <w:r w:rsidRPr="00AF79B9">
          <w:rPr>
            <w:szCs w:val="20"/>
            <w:lang w:val="en-US"/>
            <w:rPrChange w:id="1687" w:author="Remi" w:date="2020-08-27T14:09:00Z">
              <w:rPr>
                <w:rStyle w:val="Lienhypertexte"/>
              </w:rPr>
            </w:rPrChange>
          </w:rPr>
          <w:t>https://doi.org/10.1016/j.neuropsychologia.2013.11.013</w:t>
        </w:r>
        <w:r w:rsidRPr="00AF79B9">
          <w:rPr>
            <w:szCs w:val="20"/>
            <w:lang w:val="en-US"/>
            <w:rPrChange w:id="1688" w:author="Remi" w:date="2020-08-27T14:09:00Z">
              <w:rPr/>
            </w:rPrChange>
          </w:rPr>
          <w:fldChar w:fldCharType="end"/>
        </w:r>
      </w:ins>
    </w:p>
    <w:p w14:paraId="16C1B851" w14:textId="77777777" w:rsidR="00AF79B9" w:rsidRPr="00AC4010" w:rsidRDefault="00AF79B9">
      <w:pPr>
        <w:pStyle w:val="NormalWeb"/>
        <w:spacing w:before="0" w:after="120"/>
        <w:ind w:left="482" w:hanging="482"/>
        <w:rPr>
          <w:ins w:id="1689" w:author="Marc" w:date="2020-04-08T19:32:00Z"/>
          <w:szCs w:val="20"/>
        </w:rPr>
        <w:pPrChange w:id="1690" w:author="Microsoft Office User" w:date="2020-04-09T10:31:00Z">
          <w:pPr>
            <w:pStyle w:val="NormalWeb"/>
            <w:spacing w:before="240" w:after="240" w:line="480" w:lineRule="auto"/>
            <w:ind w:hanging="480"/>
          </w:pPr>
        </w:pPrChange>
      </w:pPr>
    </w:p>
    <w:p w14:paraId="3047DFAA" w14:textId="5E9B6EF7" w:rsidR="00EE3F10" w:rsidRPr="00ED3C25" w:rsidRDefault="00EE3F10" w:rsidP="00EE3F10">
      <w:pPr>
        <w:pStyle w:val="Titre"/>
        <w:rPr>
          <w:ins w:id="1691" w:author="Marc" w:date="2020-04-08T19:31:00Z"/>
        </w:rPr>
      </w:pPr>
      <w:ins w:id="1692" w:author="Marc" w:date="2020-04-08T19:31:00Z">
        <w:r w:rsidRPr="00EC37D4">
          <w:t xml:space="preserve"> </w:t>
        </w:r>
      </w:ins>
    </w:p>
    <w:p w14:paraId="71FD1625" w14:textId="77777777" w:rsidR="00EE3F10" w:rsidRDefault="00EE3F10" w:rsidP="0038762B"/>
    <w:p w14:paraId="17776C37" w14:textId="77777777" w:rsidR="00833695" w:rsidRPr="00EC37D4" w:rsidRDefault="00833695" w:rsidP="0060711A">
      <w:pPr>
        <w:rPr>
          <w:i/>
        </w:rPr>
      </w:pPr>
    </w:p>
    <w:p w14:paraId="5B7F48A7" w14:textId="77777777" w:rsidR="00C42648" w:rsidRPr="00EC37D4" w:rsidRDefault="00C42648" w:rsidP="00FA29EF">
      <w:pPr>
        <w:rPr>
          <w:i/>
        </w:rPr>
      </w:pPr>
    </w:p>
    <w:p w14:paraId="3D13243B" w14:textId="77777777" w:rsidR="00873A23" w:rsidRPr="00EC37D4" w:rsidRDefault="00873A23" w:rsidP="00FA29EF">
      <w:pPr>
        <w:pStyle w:val="Titre"/>
        <w:pageBreakBefore/>
        <w:spacing w:before="0"/>
        <w:jc w:val="center"/>
        <w:sectPr w:rsidR="00873A23" w:rsidRPr="00EC37D4" w:rsidSect="005B3FDE">
          <w:headerReference w:type="default" r:id="rId18"/>
          <w:footerReference w:type="default" r:id="rId19"/>
          <w:footnotePr>
            <w:pos w:val="beneathText"/>
          </w:footnotePr>
          <w:pgSz w:w="11905" w:h="16837" w:code="9"/>
          <w:pgMar w:top="851" w:right="851" w:bottom="851" w:left="851" w:header="454" w:footer="0" w:gutter="0"/>
          <w:pgNumType w:start="1"/>
          <w:cols w:space="720"/>
          <w:docGrid w:linePitch="360"/>
        </w:sectPr>
      </w:pPr>
    </w:p>
    <w:p w14:paraId="2261C50D" w14:textId="77777777" w:rsidR="00C42648" w:rsidRPr="00EC37D4" w:rsidRDefault="00303DDC" w:rsidP="00BE4A00">
      <w:pPr>
        <w:pStyle w:val="Titre"/>
        <w:pageBreakBefore/>
        <w:spacing w:before="0" w:after="0"/>
        <w:jc w:val="center"/>
      </w:pPr>
      <w:r w:rsidRPr="00EC37D4">
        <w:lastRenderedPageBreak/>
        <w:t>A</w:t>
      </w:r>
      <w:r w:rsidR="00C42648" w:rsidRPr="00EC37D4">
        <w:t xml:space="preserve">NNEXE 1 </w:t>
      </w:r>
      <w:r w:rsidR="001F5D20" w:rsidRPr="00EC37D4">
        <w:t>–</w:t>
      </w:r>
      <w:r w:rsidR="0045527B" w:rsidRPr="00EC37D4">
        <w:t xml:space="preserve"> </w:t>
      </w:r>
      <w:r w:rsidR="001F5D20" w:rsidRPr="00EC37D4">
        <w:t xml:space="preserve">NOTICE D’INFORMAtioN et </w:t>
      </w:r>
      <w:r w:rsidR="00E62595" w:rsidRPr="00EC37D4">
        <w:t>CONSENTEMENT ECLAIRE</w:t>
      </w:r>
    </w:p>
    <w:p w14:paraId="1BD1407E" w14:textId="77777777" w:rsidR="00A7109B" w:rsidRPr="00A7109B" w:rsidRDefault="00A7109B" w:rsidP="00BE4A00">
      <w:pPr>
        <w:widowControl w:val="0"/>
        <w:autoSpaceDE w:val="0"/>
        <w:autoSpaceDN w:val="0"/>
        <w:adjustRightInd w:val="0"/>
        <w:rPr>
          <w:szCs w:val="20"/>
        </w:rPr>
      </w:pPr>
    </w:p>
    <w:p w14:paraId="45A3E12A" w14:textId="77777777" w:rsidR="00C42648" w:rsidRDefault="00C42648" w:rsidP="005344D9">
      <w:pPr>
        <w:pStyle w:val="Titre1"/>
        <w:spacing w:before="0" w:after="0"/>
        <w:rPr>
          <w:rFonts w:ascii="Times New Roman" w:hAnsi="Times New Roman" w:cs="Times New Roman"/>
          <w:b w:val="0"/>
          <w:bCs w:val="0"/>
          <w:kern w:val="0"/>
          <w:sz w:val="20"/>
          <w:szCs w:val="24"/>
        </w:rPr>
      </w:pPr>
      <w:r w:rsidRPr="00BE4A00">
        <w:rPr>
          <w:sz w:val="22"/>
          <w:szCs w:val="22"/>
        </w:rPr>
        <w:t>Titre du projet</w:t>
      </w:r>
      <w:r w:rsidR="00FA29EF" w:rsidRPr="00BE4A00">
        <w:rPr>
          <w:sz w:val="22"/>
          <w:szCs w:val="22"/>
        </w:rPr>
        <w:t> :</w:t>
      </w:r>
      <w:r w:rsidR="005344D9">
        <w:rPr>
          <w:sz w:val="22"/>
          <w:szCs w:val="22"/>
        </w:rPr>
        <w:t xml:space="preserve"> </w:t>
      </w:r>
      <w:r w:rsidR="005344D9" w:rsidRPr="005344D9">
        <w:rPr>
          <w:rFonts w:ascii="Times New Roman" w:hAnsi="Times New Roman" w:cs="Times New Roman"/>
          <w:b w:val="0"/>
          <w:bCs w:val="0"/>
          <w:kern w:val="0"/>
          <w:sz w:val="20"/>
          <w:szCs w:val="24"/>
        </w:rPr>
        <w:t>Le codage perceptif des différentes dimensions de l’espace</w:t>
      </w:r>
    </w:p>
    <w:p w14:paraId="3B01D55C" w14:textId="77777777" w:rsidR="00C95B3F" w:rsidRPr="00C95B3F" w:rsidRDefault="00C95B3F" w:rsidP="00C95B3F"/>
    <w:p w14:paraId="506300BD" w14:textId="77777777" w:rsidR="00944DF0" w:rsidRDefault="00873A23" w:rsidP="00BE4A00">
      <w:pPr>
        <w:pStyle w:val="Titre2"/>
        <w:spacing w:before="0" w:after="0"/>
      </w:pPr>
      <w:r w:rsidRPr="00EC37D4">
        <w:t>Chercheur titulaire responsable scientifique</w:t>
      </w:r>
      <w:r w:rsidR="00944DF0" w:rsidRPr="00EC37D4">
        <w:t xml:space="preserve"> du projet :</w:t>
      </w:r>
    </w:p>
    <w:p w14:paraId="01203618" w14:textId="77777777" w:rsidR="00C95B3F" w:rsidRDefault="00C95B3F" w:rsidP="00C95B3F">
      <w:r>
        <w:t>Professeur Dominic Pérennou, PUPH</w:t>
      </w:r>
    </w:p>
    <w:p w14:paraId="4BC7EB9E" w14:textId="77777777" w:rsidR="00C95B3F" w:rsidRDefault="00C95B3F" w:rsidP="00C95B3F">
      <w:r>
        <w:t>Téléphone 04 76 76 54 24</w:t>
      </w:r>
    </w:p>
    <w:p w14:paraId="4FA6EF61" w14:textId="77777777" w:rsidR="00C95B3F" w:rsidRDefault="004E547E" w:rsidP="00C95B3F">
      <w:hyperlink r:id="rId20" w:history="1">
        <w:r w:rsidR="00C95B3F" w:rsidRPr="005C2295">
          <w:rPr>
            <w:rStyle w:val="Lienhypertexte"/>
          </w:rPr>
          <w:t>DPerennou@chu-grenoble.fr</w:t>
        </w:r>
      </w:hyperlink>
    </w:p>
    <w:p w14:paraId="523A3F84" w14:textId="77777777" w:rsidR="00C95B3F" w:rsidRPr="00C95B3F" w:rsidRDefault="00C95B3F" w:rsidP="00C95B3F"/>
    <w:p w14:paraId="1FA39EA5" w14:textId="77777777" w:rsidR="00944DF0" w:rsidRDefault="00C42648" w:rsidP="00C95B3F">
      <w:pPr>
        <w:pStyle w:val="Titre2"/>
        <w:spacing w:before="0" w:after="0"/>
      </w:pPr>
      <w:r w:rsidRPr="00EC37D4">
        <w:t>Lieu de recherche</w:t>
      </w:r>
      <w:r w:rsidR="00944DF0" w:rsidRPr="00EC37D4">
        <w:t> :</w:t>
      </w:r>
    </w:p>
    <w:p w14:paraId="6309E4CC" w14:textId="77777777" w:rsidR="00C95B3F" w:rsidRDefault="00C95B3F" w:rsidP="00C95B3F">
      <w:r>
        <w:t>Service de Médecine Physique et Réadaptation Neurologique,</w:t>
      </w:r>
    </w:p>
    <w:p w14:paraId="0D9B638B" w14:textId="77777777" w:rsidR="00C95B3F" w:rsidRDefault="00C95B3F" w:rsidP="00C95B3F">
      <w:r>
        <w:t>CHU Grenoble-Alpes, Hôpital Sud, Avenue Kimberley, BP 338, 38434 Echirolles cedex, France</w:t>
      </w:r>
    </w:p>
    <w:p w14:paraId="1D468186" w14:textId="77777777" w:rsidR="00C95B3F" w:rsidRPr="00C95B3F" w:rsidRDefault="00C95B3F" w:rsidP="00C95B3F"/>
    <w:p w14:paraId="34E3A3BC" w14:textId="77777777" w:rsidR="00C42648" w:rsidRDefault="00C42648" w:rsidP="00BE4A00">
      <w:pPr>
        <w:pStyle w:val="Titre2"/>
        <w:spacing w:before="0" w:after="0"/>
      </w:pPr>
      <w:r w:rsidRPr="00EC37D4">
        <w:t>But du projet de recherche</w:t>
      </w:r>
      <w:r w:rsidR="00944DF0" w:rsidRPr="00EC37D4">
        <w:t> :</w:t>
      </w:r>
    </w:p>
    <w:p w14:paraId="1C0D23AA" w14:textId="5D2578B0" w:rsidR="00BD3F1B" w:rsidRPr="00BD3F1B" w:rsidRDefault="00BD3F1B" w:rsidP="00BD3F1B">
      <w:r w:rsidRPr="00BD3F1B">
        <w:t>Ce projet vise à mieux comprendre la perception spatiale chez le sujet sain</w:t>
      </w:r>
      <w:del w:id="1693" w:author="Marc" w:date="2020-04-08T19:40:00Z">
        <w:r w:rsidRPr="00BD3F1B" w:rsidDel="0073219F">
          <w:delText xml:space="preserve"> et </w:delText>
        </w:r>
        <w:commentRangeStart w:id="1694"/>
        <w:r w:rsidRPr="00BD3F1B" w:rsidDel="0073219F">
          <w:delText>pathologique</w:delText>
        </w:r>
        <w:commentRangeEnd w:id="1694"/>
        <w:r w:rsidR="006E780E" w:rsidDel="0073219F">
          <w:rPr>
            <w:rStyle w:val="Marquedecommentaire"/>
            <w:lang w:val="x-none"/>
          </w:rPr>
          <w:commentReference w:id="1694"/>
        </w:r>
      </w:del>
      <w:r w:rsidRPr="00BD3F1B">
        <w:t xml:space="preserve">. La perception de l’espace implique de </w:t>
      </w:r>
      <w:del w:id="1695" w:author="Microsoft Office User" w:date="2020-04-10T14:40:00Z">
        <w:r w:rsidRPr="00BD3F1B" w:rsidDel="0014466B">
          <w:delText xml:space="preserve">coder </w:delText>
        </w:r>
      </w:del>
      <w:ins w:id="1696" w:author="Microsoft Office User" w:date="2020-04-10T14:40:00Z">
        <w:r w:rsidR="0014466B">
          <w:t>connaître</w:t>
        </w:r>
        <w:r w:rsidR="0014466B" w:rsidRPr="00BD3F1B">
          <w:t xml:space="preserve"> </w:t>
        </w:r>
      </w:ins>
      <w:r w:rsidRPr="00BD3F1B">
        <w:t xml:space="preserve">la position et l’orientation d’un objet par rapport à l’environnement ou par rapport à notre propre corps. Il s’agit ainsi par exemple de </w:t>
      </w:r>
      <w:del w:id="1697" w:author="Microsoft Office User" w:date="2020-04-10T14:40:00Z">
        <w:r w:rsidRPr="00BD3F1B" w:rsidDel="0014466B">
          <w:delText xml:space="preserve">coder </w:delText>
        </w:r>
      </w:del>
      <w:ins w:id="1698" w:author="Microsoft Office User" w:date="2020-04-10T14:40:00Z">
        <w:r w:rsidR="0014466B">
          <w:t>connaître</w:t>
        </w:r>
        <w:r w:rsidR="0014466B" w:rsidRPr="00BD3F1B">
          <w:t xml:space="preserve"> </w:t>
        </w:r>
      </w:ins>
      <w:r w:rsidRPr="00BD3F1B">
        <w:t xml:space="preserve">la position horizontale (de gauche à droite), ou même la hauteur d’un objet relativement à son propre corps </w:t>
      </w:r>
      <w:del w:id="1699" w:author="Microsoft Office User" w:date="2020-04-10T14:41:00Z">
        <w:r w:rsidRPr="00BD3F1B" w:rsidDel="0014466B">
          <w:delText xml:space="preserve">et de coder </w:delText>
        </w:r>
      </w:del>
      <w:ins w:id="1700" w:author="Microsoft Office User" w:date="2020-04-10T14:41:00Z">
        <w:r w:rsidR="0014466B">
          <w:t xml:space="preserve">mais aussi </w:t>
        </w:r>
      </w:ins>
      <w:del w:id="1701" w:author="Microsoft Office User" w:date="2020-04-10T14:41:00Z">
        <w:r w:rsidRPr="00BD3F1B" w:rsidDel="0014466B">
          <w:delText xml:space="preserve">l’orientation ou </w:delText>
        </w:r>
      </w:del>
      <w:r w:rsidRPr="00BD3F1B">
        <w:t>l’inclinaison de cet objet</w:t>
      </w:r>
      <w:ins w:id="1702" w:author="Microsoft Office User" w:date="2020-04-10T14:41:00Z">
        <w:r w:rsidR="0014466B">
          <w:t>, c’est-à-dire son</w:t>
        </w:r>
      </w:ins>
      <w:del w:id="1703" w:author="Microsoft Office User" w:date="2020-04-10T14:41:00Z">
        <w:r w:rsidRPr="00BD3F1B" w:rsidDel="0014466B">
          <w:delText xml:space="preserve"> </w:delText>
        </w:r>
      </w:del>
      <w:ins w:id="1704" w:author="Microsoft Office User" w:date="2020-04-10T14:41:00Z">
        <w:r w:rsidR="0014466B">
          <w:t xml:space="preserve"> </w:t>
        </w:r>
        <w:r w:rsidR="0014466B" w:rsidRPr="00BD3F1B">
          <w:t xml:space="preserve">orientation </w:t>
        </w:r>
      </w:ins>
      <w:r w:rsidRPr="00BD3F1B">
        <w:t xml:space="preserve">par rapport à la verticale </w:t>
      </w:r>
      <w:del w:id="1705" w:author="Microsoft Office User" w:date="2020-04-10T14:41:00Z">
        <w:r w:rsidRPr="00BD3F1B" w:rsidDel="0014466B">
          <w:delText>objective</w:delText>
        </w:r>
      </w:del>
      <w:ins w:id="1706" w:author="Microsoft Office User" w:date="2020-04-10T14:41:00Z">
        <w:r w:rsidR="0014466B">
          <w:t>gravitaire</w:t>
        </w:r>
      </w:ins>
      <w:r w:rsidRPr="00BD3F1B">
        <w:t xml:space="preserve">. </w:t>
      </w:r>
      <w:del w:id="1707" w:author="Microsoft Office User" w:date="2020-04-10T14:44:00Z">
        <w:r w:rsidRPr="00BD3F1B" w:rsidDel="0014466B">
          <w:delText xml:space="preserve">Le codage </w:delText>
        </w:r>
      </w:del>
      <w:ins w:id="1708" w:author="Microsoft Office User" w:date="2020-04-10T14:44:00Z">
        <w:r w:rsidR="0014466B">
          <w:t xml:space="preserve">La perception </w:t>
        </w:r>
      </w:ins>
      <w:r w:rsidRPr="00BD3F1B">
        <w:t>spatial</w:t>
      </w:r>
      <w:ins w:id="1709" w:author="Microsoft Office User" w:date="2020-04-10T14:44:00Z">
        <w:r w:rsidR="0014466B">
          <w:t>e</w:t>
        </w:r>
      </w:ins>
      <w:r w:rsidRPr="00BD3F1B">
        <w:t xml:space="preserve"> d’un objet se réalise donc dans différentes dimensions à la fois. </w:t>
      </w:r>
      <w:ins w:id="1710" w:author="Microsoft Office User" w:date="2020-04-10T14:44:00Z">
        <w:r w:rsidR="0014466B">
          <w:t xml:space="preserve">C’est ainsi que l’on perçoit que la tour de Pise est penchée ou </w:t>
        </w:r>
      </w:ins>
      <w:ins w:id="1711" w:author="Microsoft Office User" w:date="2020-04-10T15:23:00Z">
        <w:r w:rsidR="00DF5B1B">
          <w:t xml:space="preserve">encore </w:t>
        </w:r>
      </w:ins>
      <w:ins w:id="1712" w:author="Microsoft Office User" w:date="2020-04-10T14:44:00Z">
        <w:r w:rsidR="0014466B">
          <w:t>que ce consentement de participation se trouve devant moi</w:t>
        </w:r>
      </w:ins>
      <w:ins w:id="1713" w:author="Microsoft Office User" w:date="2020-04-10T15:23:00Z">
        <w:r w:rsidR="00DF5B1B">
          <w:t xml:space="preserve">, </w:t>
        </w:r>
      </w:ins>
      <w:ins w:id="1714" w:author="Microsoft Office User" w:date="2020-04-10T14:48:00Z">
        <w:r w:rsidR="00422631">
          <w:t xml:space="preserve">peut-être incliné par rapport à l’axe de mon corps </w:t>
        </w:r>
      </w:ins>
      <w:ins w:id="1715" w:author="Microsoft Office User" w:date="2020-04-10T15:23:00Z">
        <w:r w:rsidR="00DF5B1B">
          <w:t xml:space="preserve">et </w:t>
        </w:r>
      </w:ins>
      <w:ins w:id="1716" w:author="Microsoft Office User" w:date="2020-04-10T14:44:00Z">
        <w:r w:rsidR="0014466B">
          <w:t>très probablement</w:t>
        </w:r>
      </w:ins>
      <w:ins w:id="1717" w:author="Microsoft Office User" w:date="2020-04-10T14:47:00Z">
        <w:r w:rsidR="00422631">
          <w:t xml:space="preserve">, </w:t>
        </w:r>
      </w:ins>
      <w:ins w:id="1718" w:author="Microsoft Office User" w:date="2020-04-10T14:44:00Z">
        <w:r w:rsidR="0014466B">
          <w:t>en ce moment</w:t>
        </w:r>
      </w:ins>
      <w:ins w:id="1719" w:author="Microsoft Office User" w:date="2020-04-10T14:47:00Z">
        <w:r w:rsidR="00422631">
          <w:t>,</w:t>
        </w:r>
      </w:ins>
      <w:ins w:id="1720" w:author="Microsoft Office User" w:date="2020-04-10T14:44:00Z">
        <w:r w:rsidR="0014466B">
          <w:t xml:space="preserve"> à gauche de ma main droite. </w:t>
        </w:r>
      </w:ins>
      <w:r w:rsidRPr="00BD3F1B">
        <w:t xml:space="preserve">L’objectif de ce projet de recherche est d’examiner comment sont codées ces différentes dimensions </w:t>
      </w:r>
      <w:commentRangeStart w:id="1721"/>
      <w:r w:rsidRPr="00BD3F1B">
        <w:t>spatiales</w:t>
      </w:r>
      <w:commentRangeEnd w:id="1721"/>
      <w:r w:rsidR="006E780E">
        <w:rPr>
          <w:rStyle w:val="Marquedecommentaire"/>
          <w:lang w:val="x-none"/>
        </w:rPr>
        <w:commentReference w:id="1721"/>
      </w:r>
      <w:r w:rsidRPr="00BD3F1B">
        <w:t>.</w:t>
      </w:r>
    </w:p>
    <w:p w14:paraId="3F1DE55C" w14:textId="77777777" w:rsidR="00C42648" w:rsidRDefault="00C42648" w:rsidP="00BD3F1B">
      <w:pPr>
        <w:pStyle w:val="Titre2"/>
      </w:pPr>
      <w:r w:rsidRPr="00EC37D4">
        <w:t>Ce que l’on attend de vous (</w:t>
      </w:r>
      <w:commentRangeStart w:id="1722"/>
      <w:r w:rsidRPr="00EC37D4">
        <w:t>méthodologie</w:t>
      </w:r>
      <w:commentRangeEnd w:id="1722"/>
      <w:r w:rsidR="00CD20CF">
        <w:rPr>
          <w:rStyle w:val="Marquedecommentaire"/>
          <w:rFonts w:ascii="Times New Roman" w:hAnsi="Times New Roman" w:cs="Times New Roman"/>
          <w:b w:val="0"/>
          <w:bCs w:val="0"/>
          <w:iCs w:val="0"/>
          <w:lang w:val="x-none"/>
        </w:rPr>
        <w:commentReference w:id="1722"/>
      </w:r>
      <w:r w:rsidRPr="00EC37D4">
        <w:t>)</w:t>
      </w:r>
    </w:p>
    <w:p w14:paraId="0776A6C2" w14:textId="2E5E8175" w:rsidR="00885459" w:rsidRDefault="00BD3F1B" w:rsidP="00D5455D">
      <w:pPr>
        <w:rPr>
          <w:ins w:id="1723" w:author="Microsoft Office User" w:date="2020-04-10T16:25:00Z"/>
        </w:rPr>
      </w:pPr>
      <w:r w:rsidRPr="00BD3F1B">
        <w:t xml:space="preserve">Si vous acceptez de participer à cette étude, vous </w:t>
      </w:r>
      <w:del w:id="1724" w:author="Microsoft Office User" w:date="2020-04-10T16:25:00Z">
        <w:r w:rsidRPr="00BD3F1B" w:rsidDel="00885459">
          <w:delText xml:space="preserve">participerez à une expérience pendant laquelle vous </w:delText>
        </w:r>
      </w:del>
      <w:ins w:id="1725" w:author="Microsoft Office User" w:date="2020-04-10T16:25:00Z">
        <w:r w:rsidR="00885459">
          <w:t xml:space="preserve">devrez </w:t>
        </w:r>
      </w:ins>
      <w:r w:rsidRPr="00BD3F1B">
        <w:t>réaliser</w:t>
      </w:r>
      <w:del w:id="1726" w:author="Microsoft Office User" w:date="2020-04-10T16:25:00Z">
        <w:r w:rsidRPr="00BD3F1B" w:rsidDel="00885459">
          <w:delText>ez</w:delText>
        </w:r>
      </w:del>
      <w:r w:rsidRPr="00BD3F1B">
        <w:t xml:space="preserve"> différentes tâches de perception spatiale.</w:t>
      </w:r>
      <w:ins w:id="1727" w:author="Microsoft Office User" w:date="2020-04-10T15:51:00Z">
        <w:r w:rsidR="00D5455D">
          <w:t xml:space="preserve"> Voici les </w:t>
        </w:r>
      </w:ins>
      <w:ins w:id="1728" w:author="Microsoft Office User" w:date="2020-08-26T12:20:00Z">
        <w:r w:rsidR="008872CB">
          <w:t xml:space="preserve">différentes </w:t>
        </w:r>
      </w:ins>
      <w:ins w:id="1729" w:author="Microsoft Office User" w:date="2020-04-10T15:51:00Z">
        <w:r w:rsidR="00D5455D">
          <w:t>tâches auxquelles vous pou</w:t>
        </w:r>
      </w:ins>
      <w:ins w:id="1730" w:author="Microsoft Office User" w:date="2020-04-10T16:16:00Z">
        <w:r w:rsidR="001510F8">
          <w:t>rr</w:t>
        </w:r>
      </w:ins>
      <w:ins w:id="1731" w:author="Microsoft Office User" w:date="2020-04-10T15:51:00Z">
        <w:r w:rsidR="00D5455D">
          <w:t>ez être soumi</w:t>
        </w:r>
      </w:ins>
      <w:ins w:id="1732" w:author="Microsoft Office User" w:date="2020-04-10T15:55:00Z">
        <w:r w:rsidR="00D5455D">
          <w:t>s(e) :</w:t>
        </w:r>
      </w:ins>
    </w:p>
    <w:p w14:paraId="4DAA2C4C" w14:textId="1D9D7C82" w:rsidR="00AE6C0E" w:rsidRDefault="00D5455D" w:rsidP="00D5455D">
      <w:pPr>
        <w:rPr>
          <w:ins w:id="1733" w:author="Microsoft Office User" w:date="2020-04-10T15:58:00Z"/>
        </w:rPr>
      </w:pPr>
      <w:ins w:id="1734" w:author="Microsoft Office User" w:date="2020-04-10T15:55:00Z">
        <w:r w:rsidRPr="002651E8">
          <w:t xml:space="preserve">1) </w:t>
        </w:r>
      </w:ins>
      <w:ins w:id="1735" w:author="Microsoft Office User" w:date="2020-04-10T15:58:00Z">
        <w:r w:rsidR="00AE6C0E">
          <w:t>une</w:t>
        </w:r>
      </w:ins>
      <w:ins w:id="1736" w:author="Microsoft Office User" w:date="2020-04-10T15:56:00Z">
        <w:r>
          <w:t xml:space="preserve"> tâche dans laquelle il vous </w:t>
        </w:r>
      </w:ins>
      <w:ins w:id="1737" w:author="Microsoft Office User" w:date="2020-08-26T12:21:00Z">
        <w:r w:rsidR="008872CB">
          <w:t>sera</w:t>
        </w:r>
      </w:ins>
      <w:ins w:id="1738" w:author="Microsoft Office User" w:date="2020-04-10T15:55:00Z">
        <w:r>
          <w:t xml:space="preserve"> </w:t>
        </w:r>
        <w:r w:rsidRPr="002651E8">
          <w:t>demand</w:t>
        </w:r>
      </w:ins>
      <w:ins w:id="1739" w:author="Microsoft Office User" w:date="2020-04-10T15:56:00Z">
        <w:r>
          <w:t>é</w:t>
        </w:r>
      </w:ins>
      <w:ins w:id="1740" w:author="Microsoft Office User" w:date="2020-04-10T15:55:00Z">
        <w:r w:rsidRPr="002651E8">
          <w:t xml:space="preserve"> de pointer </w:t>
        </w:r>
      </w:ins>
      <w:ins w:id="1741" w:author="Microsoft Office User" w:date="2020-04-10T15:57:00Z">
        <w:r w:rsidR="00AE6C0E">
          <w:t>avec votre</w:t>
        </w:r>
      </w:ins>
      <w:ins w:id="1742" w:author="Microsoft Office User" w:date="2020-04-10T15:55:00Z">
        <w:r>
          <w:t xml:space="preserve"> index </w:t>
        </w:r>
        <w:r w:rsidRPr="002651E8">
          <w:t xml:space="preserve">droit-devant </w:t>
        </w:r>
      </w:ins>
      <w:ins w:id="1743" w:author="Microsoft Office User" w:date="2020-04-10T15:57:00Z">
        <w:r w:rsidR="00AE6C0E">
          <w:t>vous</w:t>
        </w:r>
      </w:ins>
      <w:ins w:id="1744" w:author="Microsoft Office User" w:date="2020-04-10T16:01:00Z">
        <w:r w:rsidR="00AE6C0E">
          <w:t xml:space="preserve"> les yeux fermés</w:t>
        </w:r>
      </w:ins>
      <w:ins w:id="1745" w:author="Microsoft Office User" w:date="2020-04-10T16:15:00Z">
        <w:r w:rsidR="001510F8">
          <w:t xml:space="preserve"> ou sur des cibles affichées à différents endroits devant vous</w:t>
        </w:r>
      </w:ins>
      <w:ins w:id="1746" w:author="Microsoft Office User" w:date="2020-04-10T15:58:00Z">
        <w:r w:rsidR="00AE6C0E">
          <w:t>,</w:t>
        </w:r>
      </w:ins>
    </w:p>
    <w:p w14:paraId="07D4C872" w14:textId="439CF422" w:rsidR="00AE6C0E" w:rsidRDefault="00D5455D" w:rsidP="00D5455D">
      <w:pPr>
        <w:rPr>
          <w:ins w:id="1747" w:author="Microsoft Office User" w:date="2020-04-10T15:59:00Z"/>
        </w:rPr>
      </w:pPr>
      <w:ins w:id="1748" w:author="Microsoft Office User" w:date="2020-04-10T15:55:00Z">
        <w:r w:rsidRPr="002651E8">
          <w:t xml:space="preserve">2) </w:t>
        </w:r>
      </w:ins>
      <w:ins w:id="1749" w:author="Microsoft Office User" w:date="2020-04-10T15:58:00Z">
        <w:r w:rsidR="00AE6C0E">
          <w:t>une</w:t>
        </w:r>
      </w:ins>
      <w:ins w:id="1750" w:author="Microsoft Office User" w:date="2020-04-10T15:55:00Z">
        <w:r w:rsidRPr="002651E8">
          <w:t xml:space="preserve"> tâche </w:t>
        </w:r>
      </w:ins>
      <w:ins w:id="1751" w:author="Microsoft Office User" w:date="2020-04-10T15:58:00Z">
        <w:r w:rsidR="00AE6C0E">
          <w:t xml:space="preserve">dans laquelle il </w:t>
        </w:r>
      </w:ins>
      <w:ins w:id="1752" w:author="Microsoft Office User" w:date="2020-08-26T12:21:00Z">
        <w:r w:rsidR="008872CB">
          <w:t xml:space="preserve">vous sera </w:t>
        </w:r>
      </w:ins>
      <w:ins w:id="1753" w:author="Microsoft Office User" w:date="2020-04-10T15:58:00Z">
        <w:r w:rsidR="00AE6C0E" w:rsidRPr="002651E8">
          <w:t>demand</w:t>
        </w:r>
        <w:r w:rsidR="00AE6C0E">
          <w:t>é</w:t>
        </w:r>
        <w:r w:rsidR="00AE6C0E" w:rsidRPr="002651E8">
          <w:t xml:space="preserve"> </w:t>
        </w:r>
      </w:ins>
      <w:ins w:id="1754" w:author="Microsoft Office User" w:date="2020-04-10T15:55:00Z">
        <w:r w:rsidRPr="002651E8">
          <w:t xml:space="preserve">d’aligner </w:t>
        </w:r>
        <w:r>
          <w:t xml:space="preserve">latéralement </w:t>
        </w:r>
        <w:r w:rsidRPr="002651E8">
          <w:t xml:space="preserve">une barre lumineuse </w:t>
        </w:r>
        <w:r>
          <w:t xml:space="preserve">verticale </w:t>
        </w:r>
        <w:r w:rsidRPr="002651E8">
          <w:t xml:space="preserve">sur la projection de l’axe sagittal de </w:t>
        </w:r>
      </w:ins>
      <w:ins w:id="1755" w:author="Microsoft Office User" w:date="2020-04-10T15:58:00Z">
        <w:r w:rsidR="00AE6C0E">
          <w:t>votre</w:t>
        </w:r>
      </w:ins>
      <w:ins w:id="1756" w:author="Microsoft Office User" w:date="2020-04-10T15:55:00Z">
        <w:r w:rsidRPr="002651E8">
          <w:t xml:space="preserve"> corps</w:t>
        </w:r>
      </w:ins>
      <w:ins w:id="1757" w:author="Microsoft Office User" w:date="2020-04-10T15:59:00Z">
        <w:r w:rsidR="00AE6C0E">
          <w:t xml:space="preserve"> </w:t>
        </w:r>
      </w:ins>
      <w:ins w:id="1758" w:author="Microsoft Office User" w:date="2020-04-10T15:55:00Z">
        <w:r>
          <w:t>via une réponse clavier ou une manette</w:t>
        </w:r>
      </w:ins>
      <w:ins w:id="1759" w:author="Microsoft Office User" w:date="2020-04-10T15:59:00Z">
        <w:r w:rsidR="00AE6C0E">
          <w:t>,</w:t>
        </w:r>
      </w:ins>
    </w:p>
    <w:p w14:paraId="3ED0F9F1" w14:textId="3F77E3F0" w:rsidR="00AE6C0E" w:rsidRDefault="00D5455D" w:rsidP="00D5455D">
      <w:pPr>
        <w:rPr>
          <w:ins w:id="1760" w:author="Microsoft Office User" w:date="2020-04-10T15:59:00Z"/>
        </w:rPr>
      </w:pPr>
      <w:ins w:id="1761" w:author="Microsoft Office User" w:date="2020-04-10T15:55:00Z">
        <w:r w:rsidRPr="002651E8">
          <w:t xml:space="preserve">3) </w:t>
        </w:r>
      </w:ins>
      <w:ins w:id="1762" w:author="Microsoft Office User" w:date="2020-04-10T15:59:00Z">
        <w:r w:rsidR="00AE6C0E">
          <w:t>une</w:t>
        </w:r>
        <w:r w:rsidR="00AE6C0E" w:rsidRPr="002651E8">
          <w:t xml:space="preserve"> tâche </w:t>
        </w:r>
        <w:r w:rsidR="00AE6C0E">
          <w:t xml:space="preserve">dans laquelle il </w:t>
        </w:r>
      </w:ins>
      <w:ins w:id="1763" w:author="Microsoft Office User" w:date="2020-08-26T12:21:00Z">
        <w:r w:rsidR="008872CB">
          <w:t xml:space="preserve">vous sera </w:t>
        </w:r>
      </w:ins>
      <w:ins w:id="1764" w:author="Microsoft Office User" w:date="2020-04-10T15:59:00Z">
        <w:r w:rsidR="00AE6C0E" w:rsidRPr="002651E8">
          <w:t>demand</w:t>
        </w:r>
        <w:r w:rsidR="00AE6C0E">
          <w:t>é</w:t>
        </w:r>
        <w:r w:rsidR="00AE6C0E" w:rsidRPr="002651E8">
          <w:t xml:space="preserve"> </w:t>
        </w:r>
      </w:ins>
      <w:ins w:id="1765" w:author="Microsoft Office User" w:date="2020-04-10T15:55:00Z">
        <w:r>
          <w:t>de</w:t>
        </w:r>
        <w:r w:rsidRPr="002651E8">
          <w:t xml:space="preserve"> marquer</w:t>
        </w:r>
        <w:r>
          <w:t xml:space="preserve">, par un trait vertical, </w:t>
        </w:r>
        <w:r w:rsidRPr="002651E8">
          <w:t>le milieu d’une ligne horizontale</w:t>
        </w:r>
      </w:ins>
      <w:ins w:id="1766" w:author="Microsoft Office User" w:date="2020-04-10T15:59:00Z">
        <w:r w:rsidR="00AE6C0E">
          <w:t>,</w:t>
        </w:r>
      </w:ins>
    </w:p>
    <w:p w14:paraId="4FDE749E" w14:textId="3414A354" w:rsidR="00AE6C0E" w:rsidRDefault="00AE6C0E" w:rsidP="00D5455D">
      <w:pPr>
        <w:rPr>
          <w:ins w:id="1767" w:author="Microsoft Office User" w:date="2020-04-10T16:01:00Z"/>
        </w:rPr>
      </w:pPr>
      <w:ins w:id="1768" w:author="Microsoft Office User" w:date="2020-04-10T15:59:00Z">
        <w:r>
          <w:t>4) une</w:t>
        </w:r>
        <w:r w:rsidRPr="002651E8">
          <w:t xml:space="preserve"> tâche </w:t>
        </w:r>
        <w:r>
          <w:t xml:space="preserve">dans laquelle il </w:t>
        </w:r>
      </w:ins>
      <w:ins w:id="1769" w:author="Microsoft Office User" w:date="2020-08-26T12:21:00Z">
        <w:r w:rsidR="008872CB">
          <w:t xml:space="preserve">vous sera </w:t>
        </w:r>
      </w:ins>
      <w:ins w:id="1770" w:author="Microsoft Office User" w:date="2020-04-10T15:59:00Z">
        <w:r w:rsidRPr="002651E8">
          <w:t>demand</w:t>
        </w:r>
        <w:r>
          <w:t>é</w:t>
        </w:r>
      </w:ins>
      <w:ins w:id="1771" w:author="Microsoft Office User" w:date="2020-04-10T16:00:00Z">
        <w:r>
          <w:t xml:space="preserve"> d’</w:t>
        </w:r>
        <w:r w:rsidRPr="002651E8">
          <w:t>indiquer</w:t>
        </w:r>
        <w:r>
          <w:t xml:space="preserve">, en appuyant sur un bouton réponse, </w:t>
        </w:r>
        <w:r w:rsidRPr="002651E8">
          <w:t>si une ligne horizontale pré-sectionnée</w:t>
        </w:r>
        <w:r>
          <w:t xml:space="preserve"> affichée sur un écran est</w:t>
        </w:r>
      </w:ins>
      <w:ins w:id="1772" w:author="Microsoft Office User" w:date="2020-04-10T15:55:00Z">
        <w:r w:rsidR="00D5455D" w:rsidRPr="002651E8">
          <w:t xml:space="preserve"> marquée à gauche ou à droite de son milieu</w:t>
        </w:r>
      </w:ins>
      <w:ins w:id="1773" w:author="Microsoft Office User" w:date="2020-04-10T16:00:00Z">
        <w:r>
          <w:t>,</w:t>
        </w:r>
      </w:ins>
    </w:p>
    <w:p w14:paraId="4F68EE3A" w14:textId="34D49932" w:rsidR="00AE6C0E" w:rsidRDefault="00AE6C0E" w:rsidP="00D5455D">
      <w:pPr>
        <w:rPr>
          <w:ins w:id="1774" w:author="Microsoft Office User" w:date="2020-04-10T16:03:00Z"/>
        </w:rPr>
      </w:pPr>
      <w:ins w:id="1775" w:author="Microsoft Office User" w:date="2020-04-10T16:01:00Z">
        <w:r>
          <w:t>5) une</w:t>
        </w:r>
        <w:r w:rsidRPr="002651E8">
          <w:t xml:space="preserve"> tâche </w:t>
        </w:r>
        <w:r>
          <w:t xml:space="preserve">dans laquelle il </w:t>
        </w:r>
      </w:ins>
      <w:ins w:id="1776" w:author="Microsoft Office User" w:date="2020-08-26T12:21:00Z">
        <w:r w:rsidR="008872CB">
          <w:t xml:space="preserve">vous sera </w:t>
        </w:r>
      </w:ins>
      <w:ins w:id="1777" w:author="Microsoft Office User" w:date="2020-04-10T16:01:00Z">
        <w:r w:rsidRPr="002651E8">
          <w:t>demand</w:t>
        </w:r>
        <w:r>
          <w:t xml:space="preserve">é </w:t>
        </w:r>
      </w:ins>
      <w:ins w:id="1778" w:author="Microsoft Office User" w:date="2020-04-10T15:55:00Z">
        <w:r w:rsidR="00D5455D" w:rsidRPr="002651E8">
          <w:t xml:space="preserve">d’orienter </w:t>
        </w:r>
      </w:ins>
      <w:ins w:id="1779" w:author="Microsoft Office User" w:date="2020-04-10T16:07:00Z">
        <w:r w:rsidRPr="002651E8">
          <w:t>à la verticale</w:t>
        </w:r>
        <w:r w:rsidRPr="00AE6C0E">
          <w:t xml:space="preserve"> </w:t>
        </w:r>
      </w:ins>
      <w:ins w:id="1780" w:author="Microsoft Office User" w:date="2020-04-10T15:55:00Z">
        <w:r w:rsidR="00D5455D" w:rsidRPr="002651E8">
          <w:t xml:space="preserve">une barre lumineuse </w:t>
        </w:r>
      </w:ins>
      <w:ins w:id="1781" w:author="Microsoft Office User" w:date="2020-04-10T16:06:00Z">
        <w:r>
          <w:t>affichée sur un écran</w:t>
        </w:r>
      </w:ins>
      <w:ins w:id="1782" w:author="Microsoft Office User" w:date="2020-04-10T15:55:00Z">
        <w:r w:rsidR="00D5455D" w:rsidRPr="002651E8">
          <w:t>,</w:t>
        </w:r>
      </w:ins>
      <w:ins w:id="1783" w:author="Microsoft Office User" w:date="2020-04-10T16:05:00Z">
        <w:r w:rsidRPr="00AE6C0E">
          <w:t xml:space="preserve"> </w:t>
        </w:r>
      </w:ins>
      <w:ins w:id="1784" w:author="Microsoft Office User" w:date="2020-04-10T16:08:00Z">
        <w:r w:rsidR="001510F8">
          <w:t>contrôlant l’inclinaison de la</w:t>
        </w:r>
      </w:ins>
      <w:ins w:id="1785" w:author="Microsoft Office User" w:date="2020-04-10T16:05:00Z">
        <w:r>
          <w:t xml:space="preserve"> </w:t>
        </w:r>
        <w:r w:rsidRPr="002651E8">
          <w:t xml:space="preserve">barre </w:t>
        </w:r>
      </w:ins>
      <w:ins w:id="1786" w:author="Microsoft Office User" w:date="2020-04-10T16:08:00Z">
        <w:r w:rsidR="001510F8">
          <w:t>par une réponse</w:t>
        </w:r>
      </w:ins>
      <w:ins w:id="1787" w:author="Microsoft Office User" w:date="2020-04-10T16:05:00Z">
        <w:r>
          <w:t xml:space="preserve"> </w:t>
        </w:r>
      </w:ins>
      <w:ins w:id="1788" w:author="Microsoft Office User" w:date="2020-04-10T16:08:00Z">
        <w:r w:rsidR="001510F8">
          <w:t>clavier</w:t>
        </w:r>
      </w:ins>
      <w:ins w:id="1789" w:author="Microsoft Office User" w:date="2020-04-10T16:05:00Z">
        <w:r>
          <w:t xml:space="preserve"> ou en manipulant une manette jusqu’à ce que la barre </w:t>
        </w:r>
      </w:ins>
      <w:ins w:id="1790" w:author="Microsoft Office User" w:date="2020-04-10T16:09:00Z">
        <w:r w:rsidR="001510F8">
          <w:t>vous</w:t>
        </w:r>
      </w:ins>
      <w:ins w:id="1791" w:author="Microsoft Office User" w:date="2020-04-10T16:05:00Z">
        <w:r>
          <w:t xml:space="preserve"> paraisse à la verticale</w:t>
        </w:r>
      </w:ins>
      <w:ins w:id="1792" w:author="Microsoft Office User" w:date="2020-04-10T16:09:00Z">
        <w:r w:rsidR="001510F8">
          <w:t>,</w:t>
        </w:r>
      </w:ins>
    </w:p>
    <w:p w14:paraId="0680E8DD" w14:textId="27EF7248" w:rsidR="00AE6C0E" w:rsidRDefault="00AE6C0E" w:rsidP="00D5455D">
      <w:pPr>
        <w:rPr>
          <w:ins w:id="1793" w:author="Microsoft Office User" w:date="2020-04-10T16:03:00Z"/>
        </w:rPr>
      </w:pPr>
      <w:ins w:id="1794" w:author="Microsoft Office User" w:date="2020-04-10T16:03:00Z">
        <w:r>
          <w:t xml:space="preserve">6) </w:t>
        </w:r>
      </w:ins>
      <w:ins w:id="1795" w:author="Microsoft Office User" w:date="2020-04-10T16:04:00Z">
        <w:r>
          <w:t>une</w:t>
        </w:r>
        <w:r w:rsidRPr="002651E8">
          <w:t xml:space="preserve"> tâche </w:t>
        </w:r>
        <w:r>
          <w:t xml:space="preserve">dans laquelle il </w:t>
        </w:r>
      </w:ins>
      <w:ins w:id="1796" w:author="Microsoft Office User" w:date="2020-08-26T12:22:00Z">
        <w:r w:rsidR="008872CB">
          <w:t xml:space="preserve">vous sera </w:t>
        </w:r>
      </w:ins>
      <w:ins w:id="1797" w:author="Microsoft Office User" w:date="2020-04-10T16:04:00Z">
        <w:r w:rsidRPr="002651E8">
          <w:t>demand</w:t>
        </w:r>
        <w:r>
          <w:t xml:space="preserve">é </w:t>
        </w:r>
        <w:r w:rsidRPr="002651E8">
          <w:t xml:space="preserve">d’orienter </w:t>
        </w:r>
        <w:r>
          <w:t>votre</w:t>
        </w:r>
        <w:r w:rsidRPr="002651E8">
          <w:t xml:space="preserve"> propre corps à la verticale</w:t>
        </w:r>
        <w:r>
          <w:t xml:space="preserve"> </w:t>
        </w:r>
      </w:ins>
      <w:ins w:id="1798" w:author="Microsoft Office User" w:date="2020-04-10T16:10:00Z">
        <w:r w:rsidR="001510F8">
          <w:t>en donnant des</w:t>
        </w:r>
      </w:ins>
      <w:ins w:id="1799" w:author="Microsoft Office User" w:date="2020-04-10T16:09:00Z">
        <w:r w:rsidR="001510F8">
          <w:t xml:space="preserve"> indications verbales </w:t>
        </w:r>
      </w:ins>
      <w:ins w:id="1800" w:author="Microsoft Office User" w:date="2020-04-10T16:10:00Z">
        <w:r w:rsidR="001510F8">
          <w:t>à</w:t>
        </w:r>
      </w:ins>
      <w:ins w:id="1801" w:author="Microsoft Office User" w:date="2020-04-10T16:09:00Z">
        <w:r w:rsidR="001510F8">
          <w:t xml:space="preserve"> l’expérimentateu</w:t>
        </w:r>
      </w:ins>
      <w:ins w:id="1802" w:author="Microsoft Office User" w:date="2020-04-10T16:10:00Z">
        <w:r w:rsidR="001510F8">
          <w:t>r et</w:t>
        </w:r>
      </w:ins>
      <w:ins w:id="1803" w:author="Microsoft Office User" w:date="2020-04-10T16:04:00Z">
        <w:r>
          <w:t xml:space="preserve"> dans ce cas, votre corps ser</w:t>
        </w:r>
      </w:ins>
      <w:ins w:id="1804" w:author="Microsoft Office User" w:date="2020-04-10T16:05:00Z">
        <w:r>
          <w:t>a</w:t>
        </w:r>
      </w:ins>
      <w:ins w:id="1805" w:author="Microsoft Office User" w:date="2020-04-10T16:04:00Z">
        <w:r>
          <w:t xml:space="preserve"> installé</w:t>
        </w:r>
        <w:del w:id="1806" w:author="Remi" w:date="2020-08-27T14:13:00Z">
          <w:r w:rsidDel="00261ABE">
            <w:delText>e</w:delText>
          </w:r>
        </w:del>
        <w:r>
          <w:t xml:space="preserve"> dans une roue </w:t>
        </w:r>
      </w:ins>
      <w:ins w:id="1807" w:author="Microsoft Office User" w:date="2020-04-10T16:05:00Z">
        <w:r>
          <w:t>inclinée,</w:t>
        </w:r>
      </w:ins>
    </w:p>
    <w:p w14:paraId="5A2CD579" w14:textId="03D00CF8" w:rsidR="001510F8" w:rsidRDefault="001510F8" w:rsidP="00D5455D">
      <w:pPr>
        <w:rPr>
          <w:ins w:id="1808" w:author="Microsoft Office User" w:date="2020-04-10T16:13:00Z"/>
        </w:rPr>
      </w:pPr>
      <w:ins w:id="1809" w:author="Microsoft Office User" w:date="2020-04-10T16:11:00Z">
        <w:r>
          <w:t xml:space="preserve">7) une tâche dans laquelle il </w:t>
        </w:r>
      </w:ins>
      <w:ins w:id="1810" w:author="Microsoft Office User" w:date="2020-08-26T12:22:00Z">
        <w:r w:rsidR="008872CB">
          <w:t xml:space="preserve">vous sera </w:t>
        </w:r>
      </w:ins>
      <w:ins w:id="1811" w:author="Microsoft Office User" w:date="2020-04-10T16:12:00Z">
        <w:r w:rsidRPr="002651E8">
          <w:t>demand</w:t>
        </w:r>
        <w:r>
          <w:t>é de vous placer debout sur une plateforme mesurant votre centre de masse</w:t>
        </w:r>
      </w:ins>
    </w:p>
    <w:p w14:paraId="6C3D7E42" w14:textId="4F1B544B" w:rsidR="001510F8" w:rsidRDefault="001510F8" w:rsidP="00D5455D">
      <w:pPr>
        <w:rPr>
          <w:ins w:id="1812" w:author="Microsoft Office User" w:date="2020-04-10T16:13:00Z"/>
        </w:rPr>
      </w:pPr>
      <w:ins w:id="1813" w:author="Microsoft Office User" w:date="2020-04-10T16:13:00Z">
        <w:r>
          <w:t xml:space="preserve">8) une tâche dans laquelle il </w:t>
        </w:r>
      </w:ins>
      <w:ins w:id="1814" w:author="Microsoft Office User" w:date="2020-08-26T12:22:00Z">
        <w:r w:rsidR="008872CB">
          <w:t xml:space="preserve">vous sera </w:t>
        </w:r>
      </w:ins>
      <w:ins w:id="1815" w:author="Microsoft Office User" w:date="2020-04-10T16:13:00Z">
        <w:r w:rsidRPr="002651E8">
          <w:t>demand</w:t>
        </w:r>
        <w:r>
          <w:t xml:space="preserve">é de porter des </w:t>
        </w:r>
        <w:r w:rsidRPr="002651E8">
          <w:t>capteurs inertiels</w:t>
        </w:r>
        <w:r>
          <w:t xml:space="preserve"> </w:t>
        </w:r>
      </w:ins>
      <w:ins w:id="1816" w:author="Microsoft Office User" w:date="2020-04-10T16:14:00Z">
        <w:r>
          <w:t xml:space="preserve">à différents endroits du corps tels que la </w:t>
        </w:r>
      </w:ins>
      <w:ins w:id="1817" w:author="Microsoft Office User" w:date="2020-04-10T15:55:00Z">
        <w:r w:rsidR="00D5455D" w:rsidRPr="002651E8">
          <w:t>tête</w:t>
        </w:r>
      </w:ins>
      <w:ins w:id="1818" w:author="Microsoft Office User" w:date="2020-04-10T16:14:00Z">
        <w:r>
          <w:t xml:space="preserve">, le </w:t>
        </w:r>
      </w:ins>
      <w:ins w:id="1819" w:author="Microsoft Office User" w:date="2020-04-10T15:55:00Z">
        <w:r w:rsidR="00D5455D" w:rsidRPr="002651E8">
          <w:t>tronc</w:t>
        </w:r>
      </w:ins>
      <w:ins w:id="1820" w:author="Microsoft Office User" w:date="2020-04-10T16:13:00Z">
        <w:r>
          <w:t xml:space="preserve">, </w:t>
        </w:r>
      </w:ins>
      <w:r w:rsidR="00B05BFA">
        <w:t>et le bassin.</w:t>
      </w:r>
    </w:p>
    <w:p w14:paraId="3C5C2883" w14:textId="697EC7DD" w:rsidR="00D5455D" w:rsidRDefault="001510F8" w:rsidP="00D5455D">
      <w:pPr>
        <w:rPr>
          <w:ins w:id="1821" w:author="Microsoft Office User" w:date="2020-04-10T15:55:00Z"/>
        </w:rPr>
      </w:pPr>
      <w:ins w:id="1822" w:author="Microsoft Office User" w:date="2020-04-10T16:14:00Z">
        <w:r>
          <w:t xml:space="preserve">8) une tâche dans laquelle il </w:t>
        </w:r>
      </w:ins>
      <w:ins w:id="1823" w:author="Microsoft Office User" w:date="2020-08-26T12:23:00Z">
        <w:r w:rsidR="008872CB">
          <w:t xml:space="preserve">vous sera </w:t>
        </w:r>
      </w:ins>
      <w:ins w:id="1824" w:author="Microsoft Office User" w:date="2020-04-10T16:14:00Z">
        <w:r w:rsidRPr="002651E8">
          <w:t>demand</w:t>
        </w:r>
        <w:r>
          <w:t>é d</w:t>
        </w:r>
      </w:ins>
      <w:ins w:id="1825" w:author="Microsoft Office User" w:date="2020-04-10T16:16:00Z">
        <w:r>
          <w:t xml:space="preserve">’atteindre </w:t>
        </w:r>
      </w:ins>
      <w:ins w:id="1826" w:author="Microsoft Office User" w:date="2020-04-10T16:17:00Z">
        <w:r>
          <w:t xml:space="preserve">des cibles affichées à différents endroits devant vous tout en </w:t>
        </w:r>
      </w:ins>
      <w:ins w:id="1827" w:author="Microsoft Office User" w:date="2020-04-10T16:14:00Z">
        <w:r>
          <w:t>port</w:t>
        </w:r>
      </w:ins>
      <w:ins w:id="1828" w:author="Microsoft Office User" w:date="2020-04-10T16:17:00Z">
        <w:r>
          <w:t xml:space="preserve">ant </w:t>
        </w:r>
      </w:ins>
      <w:ins w:id="1829" w:author="Microsoft Office User" w:date="2020-04-10T16:14:00Z">
        <w:r>
          <w:t xml:space="preserve">des lunettes </w:t>
        </w:r>
      </w:ins>
      <w:ins w:id="1830" w:author="Microsoft Office User" w:date="2020-04-10T16:17:00Z">
        <w:r>
          <w:t>qui dévie</w:t>
        </w:r>
      </w:ins>
      <w:ins w:id="1831" w:author="Microsoft Office User" w:date="2020-08-26T12:07:00Z">
        <w:r w:rsidR="007D7F0D">
          <w:t>nt</w:t>
        </w:r>
      </w:ins>
      <w:ins w:id="1832" w:author="Microsoft Office User" w:date="2020-04-10T16:17:00Z">
        <w:r>
          <w:t xml:space="preserve"> le champ</w:t>
        </w:r>
        <w:del w:id="1833" w:author="Remi" w:date="2020-08-27T14:13:00Z">
          <w:r w:rsidDel="00261ABE">
            <w:delText>s</w:delText>
          </w:r>
        </w:del>
      </w:ins>
      <w:ins w:id="1834" w:author="Microsoft Office User" w:date="2020-04-10T16:18:00Z">
        <w:r w:rsidR="00885459">
          <w:t xml:space="preserve"> visuel </w:t>
        </w:r>
      </w:ins>
      <w:ins w:id="1835" w:author="Microsoft Office User" w:date="2020-04-10T16:19:00Z">
        <w:r w:rsidR="00885459">
          <w:t>vers la droite ou vers la gauche par exemple.</w:t>
        </w:r>
      </w:ins>
      <w:ins w:id="1836" w:author="Microsoft Office User" w:date="2020-04-10T16:18:00Z">
        <w:r w:rsidR="00885459">
          <w:t xml:space="preserve"> </w:t>
        </w:r>
      </w:ins>
    </w:p>
    <w:p w14:paraId="09B7C4B3" w14:textId="102F8EED" w:rsidR="00885459" w:rsidRDefault="00885459" w:rsidP="00885459">
      <w:pPr>
        <w:rPr>
          <w:ins w:id="1837" w:author="Microsoft Office User" w:date="2020-04-10T16:19:00Z"/>
        </w:rPr>
      </w:pPr>
      <w:ins w:id="1838" w:author="Microsoft Office User" w:date="2020-04-10T16:19:00Z">
        <w:r>
          <w:t xml:space="preserve">9) une tâche dans laquelle vous serez immergé, grâce </w:t>
        </w:r>
      </w:ins>
      <w:ins w:id="1839" w:author="Microsoft Office User" w:date="2020-04-10T16:20:00Z">
        <w:r>
          <w:t>à des lunettes 3D</w:t>
        </w:r>
      </w:ins>
      <w:ins w:id="1840" w:author="Microsoft Office User" w:date="2020-04-10T16:19:00Z">
        <w:r>
          <w:t xml:space="preserve">, dans </w:t>
        </w:r>
      </w:ins>
      <w:ins w:id="1841" w:author="Microsoft Office User" w:date="2020-04-10T16:21:00Z">
        <w:r>
          <w:t>des environnements</w:t>
        </w:r>
      </w:ins>
      <w:ins w:id="1842" w:author="Microsoft Office User" w:date="2020-04-10T16:19:00Z">
        <w:r>
          <w:t xml:space="preserve"> virtue</w:t>
        </w:r>
      </w:ins>
      <w:ins w:id="1843" w:author="Microsoft Office User" w:date="2020-04-10T16:21:00Z">
        <w:r>
          <w:t>ls in</w:t>
        </w:r>
      </w:ins>
      <w:ins w:id="1844" w:author="Microsoft Office User" w:date="2020-04-10T16:22:00Z">
        <w:r>
          <w:t>habituels,</w:t>
        </w:r>
      </w:ins>
    </w:p>
    <w:p w14:paraId="6A01CC1C" w14:textId="2B6E1E4E" w:rsidR="00885459" w:rsidRDefault="00885459" w:rsidP="00885459">
      <w:pPr>
        <w:rPr>
          <w:ins w:id="1845" w:author="Microsoft Office User" w:date="2020-04-10T16:19:00Z"/>
        </w:rPr>
      </w:pPr>
      <w:ins w:id="1846" w:author="Microsoft Office User" w:date="2020-04-10T16:22:00Z">
        <w:r>
          <w:t xml:space="preserve">10) une tâche dans laquelle il </w:t>
        </w:r>
      </w:ins>
      <w:ins w:id="1847" w:author="Microsoft Office User" w:date="2020-08-26T12:23:00Z">
        <w:r w:rsidR="008872CB">
          <w:t xml:space="preserve">vous sera </w:t>
        </w:r>
      </w:ins>
      <w:ins w:id="1848" w:author="Microsoft Office User" w:date="2020-04-10T16:22:00Z">
        <w:r>
          <w:t xml:space="preserve">présenté des objets </w:t>
        </w:r>
      </w:ins>
      <w:ins w:id="1849" w:author="Microsoft Office User" w:date="2020-04-10T16:23:00Z">
        <w:r>
          <w:t xml:space="preserve">visuels </w:t>
        </w:r>
      </w:ins>
      <w:ins w:id="1850" w:author="Microsoft Office User" w:date="2020-04-10T16:19:00Z">
        <w:r>
          <w:t>en rotation</w:t>
        </w:r>
      </w:ins>
      <w:ins w:id="1851" w:author="Microsoft Office User" w:date="2020-04-10T16:23:00Z">
        <w:r>
          <w:t xml:space="preserve">, </w:t>
        </w:r>
      </w:ins>
      <w:ins w:id="1852" w:author="Microsoft Office User" w:date="2020-04-10T16:19:00Z">
        <w:r>
          <w:t xml:space="preserve">induisant </w:t>
        </w:r>
      </w:ins>
      <w:ins w:id="1853" w:author="Microsoft Office User" w:date="2020-04-10T16:23:00Z">
        <w:r>
          <w:t>parfois des</w:t>
        </w:r>
      </w:ins>
      <w:ins w:id="1854" w:author="Microsoft Office User" w:date="2020-04-10T16:19:00Z">
        <w:r>
          <w:t xml:space="preserve"> sensation</w:t>
        </w:r>
      </w:ins>
      <w:ins w:id="1855" w:author="Microsoft Office User" w:date="2020-08-26T12:07:00Z">
        <w:r w:rsidR="007D7F0D">
          <w:t>s</w:t>
        </w:r>
      </w:ins>
      <w:ins w:id="1856" w:author="Microsoft Office User" w:date="2020-04-10T16:19:00Z">
        <w:r>
          <w:t xml:space="preserve"> de rotation du corps</w:t>
        </w:r>
      </w:ins>
      <w:ins w:id="1857" w:author="Microsoft Office User" w:date="2020-04-10T16:23:00Z">
        <w:r>
          <w:t>,</w:t>
        </w:r>
      </w:ins>
    </w:p>
    <w:p w14:paraId="62003A24" w14:textId="3A55AE0B" w:rsidR="00885459" w:rsidRDefault="00885459" w:rsidP="00885459">
      <w:pPr>
        <w:rPr>
          <w:ins w:id="1858" w:author="Microsoft Office User" w:date="2020-04-10T16:19:00Z"/>
        </w:rPr>
      </w:pPr>
      <w:ins w:id="1859" w:author="Microsoft Office User" w:date="2020-04-10T16:24:00Z">
        <w:r>
          <w:t xml:space="preserve">11) une tâche dans laquelle il </w:t>
        </w:r>
      </w:ins>
      <w:ins w:id="1860" w:author="Microsoft Office User" w:date="2020-08-26T12:23:00Z">
        <w:r w:rsidR="008872CB">
          <w:t xml:space="preserve">vous sera </w:t>
        </w:r>
      </w:ins>
      <w:ins w:id="1861" w:author="Microsoft Office User" w:date="2020-04-10T16:24:00Z">
        <w:r>
          <w:t>présenté des objets visuels incliné</w:t>
        </w:r>
      </w:ins>
      <w:ins w:id="1862" w:author="Microsoft Office User" w:date="2020-08-26T12:07:00Z">
        <w:r w:rsidR="007D7F0D">
          <w:t>s</w:t>
        </w:r>
      </w:ins>
      <w:ins w:id="1863" w:author="Microsoft Office User" w:date="2020-04-10T16:24:00Z">
        <w:r>
          <w:t>.</w:t>
        </w:r>
      </w:ins>
    </w:p>
    <w:p w14:paraId="14D7215A" w14:textId="3EA652E2" w:rsidR="00D5455D" w:rsidRDefault="00D5455D" w:rsidP="00BD3F1B">
      <w:pPr>
        <w:rPr>
          <w:ins w:id="1864" w:author="Microsoft Office User" w:date="2020-04-10T16:30:00Z"/>
        </w:rPr>
      </w:pPr>
    </w:p>
    <w:p w14:paraId="0DC6792D" w14:textId="6E4C927E" w:rsidR="00885459" w:rsidRPr="00D07A3A" w:rsidRDefault="00D07A3A" w:rsidP="00BD3F1B">
      <w:pPr>
        <w:rPr>
          <w:ins w:id="1865" w:author="Microsoft Office User" w:date="2020-04-10T16:30:00Z"/>
          <w:bCs/>
          <w:szCs w:val="22"/>
        </w:rPr>
      </w:pPr>
      <w:ins w:id="1866" w:author="Microsoft Office User" w:date="2020-04-10T16:31:00Z">
        <w:r>
          <w:rPr>
            <w:bCs/>
            <w:szCs w:val="22"/>
          </w:rPr>
          <w:t>L</w:t>
        </w:r>
      </w:ins>
      <w:ins w:id="1867" w:author="Microsoft Office User" w:date="2020-04-10T16:30:00Z">
        <w:r w:rsidR="00885459">
          <w:rPr>
            <w:bCs/>
            <w:szCs w:val="22"/>
          </w:rPr>
          <w:t xml:space="preserve">es données que nous enregistrerons pourront être </w:t>
        </w:r>
      </w:ins>
      <w:ins w:id="1868" w:author="Microsoft Office User" w:date="2020-04-10T16:31:00Z">
        <w:r>
          <w:rPr>
            <w:bCs/>
            <w:szCs w:val="22"/>
          </w:rPr>
          <w:t>vos</w:t>
        </w:r>
      </w:ins>
      <w:ins w:id="1869" w:author="Microsoft Office User" w:date="2020-04-10T16:30:00Z">
        <w:r w:rsidR="00885459">
          <w:rPr>
            <w:bCs/>
            <w:szCs w:val="22"/>
          </w:rPr>
          <w:t xml:space="preserve"> </w:t>
        </w:r>
      </w:ins>
      <w:ins w:id="1870" w:author="Microsoft Office User" w:date="2020-04-10T16:55:00Z">
        <w:r w:rsidR="00373A04">
          <w:rPr>
            <w:bCs/>
            <w:szCs w:val="22"/>
          </w:rPr>
          <w:t xml:space="preserve">réponses « clavier » </w:t>
        </w:r>
      </w:ins>
      <w:ins w:id="1871" w:author="Microsoft Office User" w:date="2020-04-10T16:30:00Z">
        <w:r w:rsidR="00885459">
          <w:rPr>
            <w:bCs/>
            <w:szCs w:val="22"/>
          </w:rPr>
          <w:t xml:space="preserve">ou directement </w:t>
        </w:r>
      </w:ins>
      <w:ins w:id="1872" w:author="Microsoft Office User" w:date="2020-04-10T16:32:00Z">
        <w:r>
          <w:rPr>
            <w:bCs/>
            <w:szCs w:val="22"/>
          </w:rPr>
          <w:t>l</w:t>
        </w:r>
      </w:ins>
      <w:ins w:id="1873" w:author="Microsoft Office User" w:date="2020-04-10T16:30:00Z">
        <w:r w:rsidR="00885459">
          <w:rPr>
            <w:bCs/>
            <w:szCs w:val="22"/>
          </w:rPr>
          <w:t xml:space="preserve">es coordonnées spatiales </w:t>
        </w:r>
      </w:ins>
      <w:ins w:id="1874" w:author="Microsoft Office User" w:date="2020-04-10T16:33:00Z">
        <w:r>
          <w:rPr>
            <w:bCs/>
            <w:szCs w:val="22"/>
          </w:rPr>
          <w:t>de votre doigt ou de votre corps</w:t>
        </w:r>
      </w:ins>
      <w:ins w:id="1875" w:author="Microsoft Office User" w:date="2020-04-10T16:30:00Z">
        <w:r w:rsidR="00885459">
          <w:rPr>
            <w:bCs/>
            <w:szCs w:val="22"/>
          </w:rPr>
          <w:t>.</w:t>
        </w:r>
      </w:ins>
    </w:p>
    <w:p w14:paraId="2C90E5BA" w14:textId="77777777" w:rsidR="00885459" w:rsidRDefault="00885459" w:rsidP="00BD3F1B">
      <w:pPr>
        <w:rPr>
          <w:ins w:id="1876" w:author="Microsoft Office User" w:date="2020-04-10T15:51:00Z"/>
        </w:rPr>
      </w:pPr>
    </w:p>
    <w:p w14:paraId="78F4C187" w14:textId="62639589" w:rsidR="00BD3F1B" w:rsidRDefault="00885459" w:rsidP="00BD3F1B">
      <w:pPr>
        <w:rPr>
          <w:ins w:id="1877" w:author="Microsoft Office User" w:date="2020-04-10T13:02:00Z"/>
        </w:rPr>
      </w:pPr>
      <w:ins w:id="1878" w:author="Microsoft Office User" w:date="2020-04-10T16:26:00Z">
        <w:r>
          <w:t xml:space="preserve">Ces tâches pourront vous être proposées plusieurs fois. </w:t>
        </w:r>
      </w:ins>
      <w:del w:id="1879" w:author="Microsoft Office User" w:date="2020-04-10T15:51:00Z">
        <w:r w:rsidR="00BD3F1B" w:rsidRPr="00BD3F1B" w:rsidDel="00D5455D">
          <w:delText xml:space="preserve"> </w:delText>
        </w:r>
      </w:del>
      <w:del w:id="1880" w:author="Microsoft Office User" w:date="2020-04-10T16:25:00Z">
        <w:r w:rsidR="00BD3F1B" w:rsidRPr="00BD3F1B" w:rsidDel="00885459">
          <w:delText xml:space="preserve">Par exemple, nous pourrons vous demander de situer la position de votre corps dans l’espace, ou d’orienter des objets à la verticale, ou de réaliser une tâche de pointage vers des cibles. Pour certaines de ces tâches, il pourra vous être demandé de porter des lunettes prismatique déviant latéralement le champ visuel. </w:delText>
        </w:r>
      </w:del>
      <w:r w:rsidR="00BD3F1B" w:rsidRPr="00BD3F1B">
        <w:t xml:space="preserve">La durée de cette expérience vous a déjà été communiquée lors de l’appel à participation à cette </w:t>
      </w:r>
      <w:commentRangeStart w:id="1881"/>
      <w:r w:rsidR="00BD3F1B" w:rsidRPr="00BD3F1B">
        <w:t>étude</w:t>
      </w:r>
      <w:commentRangeEnd w:id="1881"/>
      <w:r w:rsidR="0040366F">
        <w:rPr>
          <w:rStyle w:val="Marquedecommentaire"/>
          <w:lang w:val="x-none"/>
        </w:rPr>
        <w:commentReference w:id="1881"/>
      </w:r>
      <w:r w:rsidR="00BD3F1B" w:rsidRPr="00BD3F1B">
        <w:t>.</w:t>
      </w:r>
    </w:p>
    <w:p w14:paraId="51366F30" w14:textId="4471AF1D" w:rsidR="00D5455D" w:rsidDel="00885459" w:rsidRDefault="00D5455D" w:rsidP="00BD3F1B">
      <w:pPr>
        <w:rPr>
          <w:del w:id="1882" w:author="Microsoft Office User" w:date="2020-04-10T16:25:00Z"/>
        </w:rPr>
      </w:pPr>
    </w:p>
    <w:p w14:paraId="60B14057" w14:textId="77777777" w:rsidR="00BD3F1B" w:rsidRPr="00BD3F1B" w:rsidRDefault="00BD3F1B" w:rsidP="00BD3F1B"/>
    <w:p w14:paraId="0AFE43D1" w14:textId="77777777" w:rsidR="00C42648" w:rsidRDefault="00C42648" w:rsidP="00BD3F1B">
      <w:pPr>
        <w:pStyle w:val="Titre2"/>
        <w:spacing w:before="0" w:after="0"/>
      </w:pPr>
      <w:r w:rsidRPr="00EC37D4">
        <w:t>Vos droits de vous retirer de la recherche en tout temps</w:t>
      </w:r>
    </w:p>
    <w:p w14:paraId="577C6637" w14:textId="1CA65403" w:rsidR="00BD3F1B" w:rsidRDefault="00BD3F1B" w:rsidP="00BD3F1B">
      <w:r w:rsidRPr="00BD3F1B">
        <w:t>La participation est volontaire et les participants sont libres d’arrêter l’étude à tout moment. Si le participant est étudiant</w:t>
      </w:r>
      <w:del w:id="1883" w:author="Microsoft Office User" w:date="2020-04-10T13:00:00Z">
        <w:r w:rsidRPr="00BD3F1B" w:rsidDel="000D762B">
          <w:delText xml:space="preserve"> en psychologie</w:delText>
        </w:r>
      </w:del>
      <w:r w:rsidRPr="00BD3F1B">
        <w:t xml:space="preserve">, l’arrêt de l’étude n’aura aucune conséquence sur ses activités </w:t>
      </w:r>
      <w:commentRangeStart w:id="1884"/>
      <w:r w:rsidRPr="00BD3F1B">
        <w:t>universitaires</w:t>
      </w:r>
      <w:commentRangeEnd w:id="1884"/>
      <w:r w:rsidR="0040366F">
        <w:rPr>
          <w:rStyle w:val="Marquedecommentaire"/>
          <w:lang w:val="x-none"/>
        </w:rPr>
        <w:commentReference w:id="1884"/>
      </w:r>
      <w:r w:rsidRPr="00BD3F1B">
        <w:t>.</w:t>
      </w:r>
    </w:p>
    <w:p w14:paraId="5A6A3C26" w14:textId="77777777" w:rsidR="00BD3F1B" w:rsidRDefault="00BD3F1B" w:rsidP="00BD3F1B"/>
    <w:p w14:paraId="3892546C" w14:textId="77777777" w:rsidR="00D64ACB" w:rsidRDefault="00D64ACB" w:rsidP="00BE4A00">
      <w:pPr>
        <w:pStyle w:val="Titre2"/>
        <w:spacing w:before="0" w:after="0"/>
      </w:pPr>
      <w:r w:rsidRPr="00EC37D4">
        <w:t>Vos droits à la confidentialité et au respect de la vie privée</w:t>
      </w:r>
    </w:p>
    <w:p w14:paraId="60BD8C2C" w14:textId="77777777" w:rsidR="00BD3F1B" w:rsidRDefault="00BD3F1B" w:rsidP="00BD3F1B">
      <w:r w:rsidRPr="00BD3F1B">
        <w:t>Toutes les informations recueillies pendant cette étude resteront strictement confidentielles et seront utilisées uniquement à des fins de recherches. L’identité du participant sera associée à un numéro aléatoire</w:t>
      </w:r>
      <w:r>
        <w:t xml:space="preserve"> afin de ne pas pouvoir identifier son identité par recoupement d’information (âge, genre...)</w:t>
      </w:r>
      <w:r w:rsidRPr="00BD3F1B">
        <w:t xml:space="preserve">. Cet anonymat rend impossible la rectification ou la suppression des informations concernant la participation du participant. </w:t>
      </w:r>
      <w:r>
        <w:t>De plus, t</w:t>
      </w:r>
      <w:r w:rsidRPr="00BD3F1B">
        <w:t>outes les données seront gardées dans un endroit sécurisé et seul le responsable scientifique et les chercheurs adjoints y auront accès.</w:t>
      </w:r>
    </w:p>
    <w:p w14:paraId="62B76520" w14:textId="77777777" w:rsidR="00BD3F1B" w:rsidRDefault="00BD3F1B" w:rsidP="00BD3F1B"/>
    <w:p w14:paraId="30AF611B" w14:textId="77777777" w:rsidR="00BD3F1B" w:rsidRDefault="00703AF5" w:rsidP="00BD3F1B">
      <w:pPr>
        <w:pStyle w:val="Titre2"/>
        <w:spacing w:before="0" w:after="0"/>
      </w:pPr>
      <w:r w:rsidRPr="00EC37D4">
        <w:t>Bénéfices</w:t>
      </w:r>
    </w:p>
    <w:p w14:paraId="532D128A" w14:textId="11F6462E" w:rsidR="00BD3F1B" w:rsidRPr="00BD3F1B" w:rsidRDefault="00BD3F1B" w:rsidP="00BD3F1B">
      <w:r>
        <w:t xml:space="preserve">Cette étude permettra de mieux comprendre la perception spatiale chez le sujet sain </w:t>
      </w:r>
      <w:del w:id="1885" w:author="Microsoft Office User" w:date="2020-04-10T16:59:00Z">
        <w:r w:rsidDel="00373A04">
          <w:delText xml:space="preserve">et </w:delText>
        </w:r>
        <w:commentRangeStart w:id="1886"/>
        <w:r w:rsidDel="00373A04">
          <w:delText xml:space="preserve">pathologique </w:delText>
        </w:r>
      </w:del>
      <w:commentRangeEnd w:id="1886"/>
      <w:r w:rsidR="00D170A3">
        <w:rPr>
          <w:rStyle w:val="Marquedecommentaire"/>
          <w:lang w:val="x-none"/>
        </w:rPr>
        <w:commentReference w:id="1886"/>
      </w:r>
      <w:r>
        <w:t>en examinant comment sont codées l</w:t>
      </w:r>
      <w:r w:rsidRPr="00BD3F1B">
        <w:t>es différentes dimensions spatiales.</w:t>
      </w:r>
    </w:p>
    <w:p w14:paraId="032D07C9" w14:textId="77777777" w:rsidR="00BD3F1B" w:rsidRDefault="00BD3F1B" w:rsidP="00BD3F1B"/>
    <w:p w14:paraId="719060B7" w14:textId="77777777" w:rsidR="00C42648" w:rsidRPr="00EC37D4" w:rsidRDefault="00C42648" w:rsidP="00BE4A00">
      <w:pPr>
        <w:pStyle w:val="Titre2"/>
        <w:spacing w:before="0" w:after="0"/>
      </w:pPr>
      <w:r w:rsidRPr="00EC37D4">
        <w:t xml:space="preserve">Risques </w:t>
      </w:r>
      <w:commentRangeStart w:id="1887"/>
      <w:r w:rsidRPr="00EC37D4">
        <w:t>possibles</w:t>
      </w:r>
      <w:commentRangeEnd w:id="1887"/>
      <w:r w:rsidR="003D15AD">
        <w:rPr>
          <w:rStyle w:val="Marquedecommentaire"/>
          <w:rFonts w:ascii="Times New Roman" w:hAnsi="Times New Roman" w:cs="Times New Roman"/>
          <w:b w:val="0"/>
          <w:bCs w:val="0"/>
          <w:iCs w:val="0"/>
          <w:lang w:val="x-none"/>
        </w:rPr>
        <w:commentReference w:id="1887"/>
      </w:r>
    </w:p>
    <w:p w14:paraId="4ADB3D40" w14:textId="369AA1DF" w:rsidR="00EF26F7" w:rsidRDefault="00EF26F7" w:rsidP="00EF26F7">
      <w:pPr>
        <w:rPr>
          <w:ins w:id="1888" w:author="Microsoft Office User" w:date="2020-04-08T17:58:00Z"/>
        </w:rPr>
      </w:pPr>
      <w:r>
        <w:t>Cette étude ne comporte aucun risque pour la santé</w:t>
      </w:r>
      <w:ins w:id="1889" w:author="Microsoft Office User" w:date="2020-04-08T18:01:00Z">
        <w:r w:rsidR="00D94F2B">
          <w:t xml:space="preserve"> mais peut provoquer</w:t>
        </w:r>
      </w:ins>
      <w:ins w:id="1890" w:author="Microsoft Office User" w:date="2020-04-10T17:00:00Z">
        <w:r w:rsidR="00171D6E">
          <w:t xml:space="preserve"> </w:t>
        </w:r>
      </w:ins>
      <w:ins w:id="1891" w:author="Microsoft Office User" w:date="2020-04-10T17:01:00Z">
        <w:r w:rsidR="00171D6E">
          <w:t>éventuellement</w:t>
        </w:r>
      </w:ins>
      <w:ins w:id="1892" w:author="Microsoft Office User" w:date="2020-04-10T17:00:00Z">
        <w:r w:rsidR="00171D6E">
          <w:t xml:space="preserve"> chez </w:t>
        </w:r>
      </w:ins>
      <w:ins w:id="1893" w:author="Microsoft Office User" w:date="2020-04-10T17:01:00Z">
        <w:r w:rsidR="00171D6E">
          <w:t>certains</w:t>
        </w:r>
      </w:ins>
      <w:ins w:id="1894" w:author="Microsoft Office User" w:date="2020-04-10T17:00:00Z">
        <w:r w:rsidR="00171D6E">
          <w:t xml:space="preserve"> adultes</w:t>
        </w:r>
      </w:ins>
      <w:ins w:id="1895" w:author="Microsoft Office User" w:date="2020-04-08T18:01:00Z">
        <w:r w:rsidR="00D94F2B">
          <w:t xml:space="preserve"> </w:t>
        </w:r>
      </w:ins>
      <w:ins w:id="1896" w:author="Microsoft Office User" w:date="2020-04-08T18:02:00Z">
        <w:r w:rsidR="00D94F2B">
          <w:t>une sensation d’inconfort ou de vertige</w:t>
        </w:r>
      </w:ins>
      <w:ins w:id="1897" w:author="Microsoft Office User" w:date="2020-04-10T17:01:00Z">
        <w:r w:rsidR="00171D6E">
          <w:t xml:space="preserve">, </w:t>
        </w:r>
      </w:ins>
      <w:ins w:id="1898" w:author="Microsoft Office User" w:date="2020-04-10T17:03:00Z">
        <w:r w:rsidR="00171D6E">
          <w:t>notamment dans les tâches induisant des</w:t>
        </w:r>
      </w:ins>
      <w:ins w:id="1899" w:author="Microsoft Office User" w:date="2020-04-10T17:01:00Z">
        <w:r w:rsidR="00171D6E">
          <w:t xml:space="preserve"> sensations de mouvement du corps</w:t>
        </w:r>
      </w:ins>
      <w:r>
        <w:t xml:space="preserve">. Le participant </w:t>
      </w:r>
      <w:del w:id="1900" w:author="Microsoft Office User" w:date="2020-04-08T17:59:00Z">
        <w:r w:rsidDel="00CB46F8">
          <w:delText xml:space="preserve">sera </w:delText>
        </w:r>
      </w:del>
      <w:ins w:id="1901" w:author="Microsoft Office User" w:date="2020-04-08T17:59:00Z">
        <w:r w:rsidR="00CB46F8">
          <w:t xml:space="preserve">est </w:t>
        </w:r>
      </w:ins>
      <w:r>
        <w:t>libre d’arrêter l’étude à la moindre gêne ressentie (sensation désagréable, inconfort ...).</w:t>
      </w:r>
      <w:del w:id="1902" w:author="Microsoft Office User" w:date="2020-04-08T17:58:00Z">
        <w:r w:rsidDel="00CB46F8">
          <w:delText xml:space="preserve"> </w:delText>
        </w:r>
      </w:del>
    </w:p>
    <w:p w14:paraId="2D7F8806" w14:textId="1B3E3503" w:rsidR="00CB46F8" w:rsidRDefault="00CB46F8" w:rsidP="00EF26F7"/>
    <w:p w14:paraId="57C998E4" w14:textId="476621E0" w:rsidR="008B35F4" w:rsidDel="00171D6E" w:rsidRDefault="008B35F4" w:rsidP="00EF26F7">
      <w:pPr>
        <w:rPr>
          <w:del w:id="1903" w:author="Microsoft Office User" w:date="2020-04-10T17:02:00Z"/>
        </w:rPr>
      </w:pPr>
    </w:p>
    <w:p w14:paraId="6BFB3818" w14:textId="77777777" w:rsidR="008B35F4" w:rsidRDefault="00C42648" w:rsidP="008B35F4">
      <w:pPr>
        <w:pStyle w:val="Titre2"/>
        <w:spacing w:before="0" w:after="0"/>
      </w:pPr>
      <w:r w:rsidRPr="00EC37D4">
        <w:t>Diffusion</w:t>
      </w:r>
    </w:p>
    <w:p w14:paraId="1FA3E5AF" w14:textId="77777777" w:rsidR="008B35F4" w:rsidRDefault="008B35F4" w:rsidP="008B35F4">
      <w:r w:rsidRPr="008B35F4">
        <w:t xml:space="preserve">Cette recherche pourra faire l’objet de publication écrite (revue scientifique à comité de lecture) et orale (colloques, congrès).  </w:t>
      </w:r>
    </w:p>
    <w:p w14:paraId="6DAF32E1" w14:textId="77777777" w:rsidR="008B35F4" w:rsidRPr="008B35F4" w:rsidRDefault="008B35F4" w:rsidP="008B35F4"/>
    <w:p w14:paraId="753FC670" w14:textId="77777777" w:rsidR="00C42648" w:rsidRPr="00EC37D4" w:rsidRDefault="00C42648" w:rsidP="008B35F4">
      <w:pPr>
        <w:pStyle w:val="Titre2"/>
        <w:numPr>
          <w:ilvl w:val="0"/>
          <w:numId w:val="0"/>
        </w:numPr>
        <w:spacing w:before="0" w:after="0"/>
      </w:pPr>
      <w:r w:rsidRPr="00EC37D4">
        <w:t>Vos droits de poser des questions en tout temps</w:t>
      </w:r>
    </w:p>
    <w:p w14:paraId="2AACBBB0" w14:textId="77777777" w:rsidR="00303DDC" w:rsidRPr="004836FC" w:rsidRDefault="004836FC" w:rsidP="00BE4A00">
      <w:r w:rsidRPr="004836FC">
        <w:t>Les buts généraux de l’expérience s</w:t>
      </w:r>
      <w:r>
        <w:t>er</w:t>
      </w:r>
      <w:r w:rsidRPr="004836FC">
        <w:t>ont expliqués au début de l’étude et les hypothèses détaillées à la fin.</w:t>
      </w:r>
    </w:p>
    <w:p w14:paraId="3FA9124C" w14:textId="77777777" w:rsidR="00BE4A00" w:rsidRPr="00BE4A00" w:rsidRDefault="00BE4A00" w:rsidP="00BE4A00"/>
    <w:p w14:paraId="542FD2C3" w14:textId="77777777" w:rsidR="00C42648" w:rsidRPr="00EC37D4" w:rsidRDefault="00C42648" w:rsidP="00BE4A00">
      <w:pPr>
        <w:pStyle w:val="Titre2"/>
        <w:numPr>
          <w:ilvl w:val="0"/>
          <w:numId w:val="0"/>
        </w:numPr>
        <w:spacing w:before="0" w:after="0"/>
      </w:pPr>
      <w:r w:rsidRPr="00EC37D4">
        <w:t>Consentement à la participation</w:t>
      </w:r>
    </w:p>
    <w:p w14:paraId="49B564EC" w14:textId="27DE0772" w:rsidR="00C42648" w:rsidRDefault="00C42648" w:rsidP="00BE4A00">
      <w:pPr>
        <w:rPr>
          <w:ins w:id="1904" w:author="Microsoft Office User" w:date="2020-04-10T13:02:00Z"/>
          <w:szCs w:val="20"/>
        </w:rPr>
      </w:pPr>
      <w:r w:rsidRPr="00BE4A00">
        <w:rPr>
          <w:szCs w:val="20"/>
        </w:rPr>
        <w:t>En signant le formulaire de consentement, vous certifiez que vous avez lu et compris les renseignements ci-dessus, qu’on a répondu à vos questions de façon satisfaisante et qu’on vous a avisé que vous étiez libre d’annuler votre consentement ou de vous retirer de cette recherche</w:t>
      </w:r>
      <w:r w:rsidR="00BE4A00">
        <w:rPr>
          <w:szCs w:val="20"/>
        </w:rPr>
        <w:t xml:space="preserve"> en tout temps, sans préjudice.</w:t>
      </w:r>
    </w:p>
    <w:p w14:paraId="344012A5" w14:textId="2703B978" w:rsidR="006141CD" w:rsidDel="00171D6E" w:rsidRDefault="006141CD" w:rsidP="00BE4A00">
      <w:pPr>
        <w:rPr>
          <w:del w:id="1905" w:author="Microsoft Office User" w:date="2020-04-10T17:04:00Z"/>
          <w:szCs w:val="20"/>
        </w:rPr>
      </w:pPr>
    </w:p>
    <w:p w14:paraId="4EED82A8" w14:textId="54EF03EA" w:rsidR="00BE4A00" w:rsidRPr="00BE4A00" w:rsidDel="00171D6E" w:rsidRDefault="00BE4A00" w:rsidP="00BE4A00">
      <w:pPr>
        <w:rPr>
          <w:del w:id="1906" w:author="Microsoft Office User" w:date="2020-04-10T17:04:00Z"/>
          <w:szCs w:val="20"/>
        </w:rPr>
      </w:pPr>
    </w:p>
    <w:p w14:paraId="49BE1E04" w14:textId="77777777" w:rsidR="00171D6E" w:rsidRDefault="00171D6E" w:rsidP="00BE4A00">
      <w:pPr>
        <w:pStyle w:val="Titre2"/>
        <w:spacing w:before="0" w:after="0"/>
        <w:rPr>
          <w:ins w:id="1907" w:author="Microsoft Office User" w:date="2020-04-10T17:04:00Z"/>
          <w:rFonts w:ascii="Times New Roman" w:hAnsi="Times New Roman" w:cs="Times New Roman"/>
        </w:rPr>
      </w:pPr>
    </w:p>
    <w:p w14:paraId="08BA4778" w14:textId="707C1175" w:rsidR="008368EF" w:rsidRPr="00EC37D4" w:rsidRDefault="008368EF" w:rsidP="00BE4A00">
      <w:pPr>
        <w:pStyle w:val="Titre2"/>
        <w:spacing w:before="0" w:after="0"/>
        <w:rPr>
          <w:rFonts w:ascii="Times New Roman" w:hAnsi="Times New Roman" w:cs="Times New Roman"/>
        </w:rPr>
      </w:pPr>
      <w:r w:rsidRPr="00EC37D4">
        <w:rPr>
          <w:rFonts w:ascii="Times New Roman" w:hAnsi="Times New Roman" w:cs="Times New Roman"/>
        </w:rPr>
        <w:t>A remplir par le p</w:t>
      </w:r>
      <w:r w:rsidR="00C42648" w:rsidRPr="00EC37D4">
        <w:rPr>
          <w:rFonts w:ascii="Times New Roman" w:hAnsi="Times New Roman" w:cs="Times New Roman"/>
          <w:szCs w:val="24"/>
        </w:rPr>
        <w:t>articipant</w:t>
      </w:r>
      <w:r w:rsidR="008B12AF" w:rsidRPr="00EC37D4">
        <w:rPr>
          <w:rFonts w:ascii="Times New Roman" w:hAnsi="Times New Roman" w:cs="Times New Roman"/>
          <w:szCs w:val="24"/>
        </w:rPr>
        <w:t> :</w:t>
      </w:r>
    </w:p>
    <w:p w14:paraId="6D54714D" w14:textId="77777777" w:rsidR="00C42648" w:rsidRPr="00BE4A00" w:rsidRDefault="00C42648" w:rsidP="00BE4A00">
      <w:pPr>
        <w:ind w:left="567"/>
        <w:rPr>
          <w:b/>
          <w:szCs w:val="20"/>
        </w:rPr>
      </w:pPr>
      <w:r w:rsidRPr="00BE4A00">
        <w:rPr>
          <w:b/>
          <w:szCs w:val="20"/>
        </w:rPr>
        <w:t>J’ai lu et compris les renseignements ci-dessus et j’accepte de plein gré d</w:t>
      </w:r>
      <w:r w:rsidR="00653642" w:rsidRPr="00BE4A00">
        <w:rPr>
          <w:b/>
          <w:szCs w:val="20"/>
        </w:rPr>
        <w:t>e participer à cette recherche.</w:t>
      </w:r>
    </w:p>
    <w:p w14:paraId="5B8B8557" w14:textId="77777777" w:rsidR="00C42648" w:rsidRPr="00BE4A00" w:rsidRDefault="00C42648" w:rsidP="00BE4A00">
      <w:pPr>
        <w:ind w:left="567"/>
        <w:rPr>
          <w:b/>
          <w:szCs w:val="20"/>
        </w:rPr>
      </w:pPr>
      <w:r w:rsidRPr="00BE4A00">
        <w:rPr>
          <w:b/>
          <w:szCs w:val="20"/>
        </w:rPr>
        <w:t>Nom</w:t>
      </w:r>
      <w:r w:rsidR="00944DF0" w:rsidRPr="00BE4A00">
        <w:rPr>
          <w:b/>
          <w:szCs w:val="20"/>
        </w:rPr>
        <w:t>, Prénom</w:t>
      </w:r>
      <w:r w:rsidRPr="00BE4A00">
        <w:rPr>
          <w:b/>
          <w:szCs w:val="20"/>
        </w:rPr>
        <w:t xml:space="preserve"> – </w:t>
      </w:r>
      <w:r w:rsidR="00653642" w:rsidRPr="00BE4A00">
        <w:rPr>
          <w:b/>
          <w:szCs w:val="20"/>
        </w:rPr>
        <w:t xml:space="preserve">Date – </w:t>
      </w:r>
      <w:r w:rsidR="00944DF0" w:rsidRPr="00BE4A00">
        <w:rPr>
          <w:b/>
          <w:szCs w:val="20"/>
        </w:rPr>
        <w:t>S</w:t>
      </w:r>
      <w:r w:rsidRPr="00BE4A00">
        <w:rPr>
          <w:b/>
          <w:szCs w:val="20"/>
        </w:rPr>
        <w:t>ignature</w:t>
      </w:r>
    </w:p>
    <w:p w14:paraId="128749E1" w14:textId="77777777" w:rsidR="00C42648" w:rsidRPr="00BE4A00" w:rsidRDefault="00C42648" w:rsidP="00BE4A00">
      <w:pPr>
        <w:rPr>
          <w:szCs w:val="20"/>
        </w:rPr>
      </w:pPr>
    </w:p>
    <w:p w14:paraId="6B29E619" w14:textId="77777777" w:rsidR="00773B2B" w:rsidRPr="00BE4A00" w:rsidRDefault="00773B2B" w:rsidP="00BE4A00">
      <w:pPr>
        <w:rPr>
          <w:szCs w:val="20"/>
        </w:rPr>
      </w:pPr>
    </w:p>
    <w:p w14:paraId="416D311D" w14:textId="3AEB54BA" w:rsidR="00171D6E" w:rsidRDefault="00376C9C" w:rsidP="00BE4A00">
      <w:pPr>
        <w:jc w:val="center"/>
        <w:rPr>
          <w:ins w:id="1908" w:author="Microsoft Office User" w:date="2020-04-10T17:06:00Z"/>
          <w:iCs/>
          <w:szCs w:val="20"/>
        </w:rPr>
      </w:pPr>
      <w:r w:rsidRPr="00BE4A00">
        <w:rPr>
          <w:iCs/>
          <w:szCs w:val="20"/>
        </w:rPr>
        <w:t xml:space="preserve">Un exemplaire de </w:t>
      </w:r>
      <w:r w:rsidR="000D07AF" w:rsidRPr="00BE4A00">
        <w:rPr>
          <w:iCs/>
          <w:szCs w:val="20"/>
        </w:rPr>
        <w:t xml:space="preserve">ce </w:t>
      </w:r>
      <w:r w:rsidRPr="00BE4A00">
        <w:rPr>
          <w:iCs/>
          <w:szCs w:val="20"/>
        </w:rPr>
        <w:t>document vous est remis, un autre exemplaire est conservé dans le dossier.</w:t>
      </w:r>
    </w:p>
    <w:p w14:paraId="711E3CBB" w14:textId="77777777" w:rsidR="00171D6E" w:rsidRDefault="00171D6E">
      <w:pPr>
        <w:suppressAutoHyphens w:val="0"/>
        <w:jc w:val="left"/>
        <w:rPr>
          <w:ins w:id="1909" w:author="Microsoft Office User" w:date="2020-04-10T17:06:00Z"/>
          <w:iCs/>
          <w:szCs w:val="20"/>
        </w:rPr>
      </w:pPr>
      <w:ins w:id="1910" w:author="Microsoft Office User" w:date="2020-04-10T17:06:00Z">
        <w:r>
          <w:rPr>
            <w:iCs/>
            <w:szCs w:val="20"/>
          </w:rPr>
          <w:br w:type="page"/>
        </w:r>
      </w:ins>
    </w:p>
    <w:p w14:paraId="55090467" w14:textId="7DE64C4B" w:rsidR="00171D6E" w:rsidRPr="00EC37D4" w:rsidRDefault="00171D6E" w:rsidP="00171D6E">
      <w:pPr>
        <w:pStyle w:val="Titre"/>
        <w:pageBreakBefore/>
        <w:spacing w:before="0" w:after="0"/>
        <w:jc w:val="center"/>
        <w:rPr>
          <w:ins w:id="1911" w:author="Microsoft Office User" w:date="2020-04-10T17:07:00Z"/>
        </w:rPr>
      </w:pPr>
      <w:ins w:id="1912" w:author="Microsoft Office User" w:date="2020-04-10T17:07:00Z">
        <w:r w:rsidRPr="00EC37D4">
          <w:lastRenderedPageBreak/>
          <w:t xml:space="preserve">ANNEXE </w:t>
        </w:r>
        <w:r>
          <w:t>2</w:t>
        </w:r>
        <w:r w:rsidRPr="00EC37D4">
          <w:t xml:space="preserve"> – </w:t>
        </w:r>
      </w:ins>
      <w:ins w:id="1913" w:author="Microsoft Office User" w:date="2020-04-10T17:08:00Z">
        <w:r>
          <w:t xml:space="preserve">CRITERES </w:t>
        </w:r>
      </w:ins>
      <w:ins w:id="1914" w:author="Microsoft Office User" w:date="2020-04-10T17:09:00Z">
        <w:r>
          <w:t>D’INCLUSION DES PARTICIPANTS</w:t>
        </w:r>
      </w:ins>
    </w:p>
    <w:p w14:paraId="66E6AF98" w14:textId="62DB0D4B" w:rsidR="00376C9C" w:rsidRDefault="00376C9C" w:rsidP="00171D6E">
      <w:pPr>
        <w:jc w:val="center"/>
        <w:rPr>
          <w:ins w:id="1915" w:author="Microsoft Office User" w:date="2020-04-10T17:07:00Z"/>
          <w:szCs w:val="20"/>
        </w:rPr>
      </w:pPr>
    </w:p>
    <w:p w14:paraId="47B47878" w14:textId="77777777" w:rsidR="00171D6E" w:rsidRPr="00171D6E" w:rsidRDefault="00171D6E" w:rsidP="00171D6E">
      <w:pPr>
        <w:rPr>
          <w:ins w:id="1916" w:author="Microsoft Office User" w:date="2020-04-10T17:07:00Z"/>
          <w:szCs w:val="20"/>
          <w:rPrChange w:id="1917" w:author="Microsoft Office User" w:date="2020-04-10T17:08:00Z">
            <w:rPr>
              <w:ins w:id="1918" w:author="Microsoft Office User" w:date="2020-04-10T17:07:00Z"/>
              <w:rFonts w:ascii="Arial Narrow" w:hAnsi="Arial Narrow"/>
              <w:sz w:val="24"/>
            </w:rPr>
          </w:rPrChange>
        </w:rPr>
      </w:pPr>
    </w:p>
    <w:p w14:paraId="717E6E67" w14:textId="290BAF1C" w:rsidR="00171D6E" w:rsidRPr="00171D6E" w:rsidRDefault="00171D6E">
      <w:pPr>
        <w:jc w:val="left"/>
        <w:rPr>
          <w:ins w:id="1919" w:author="Microsoft Office User" w:date="2020-04-10T17:07:00Z"/>
          <w:i/>
          <w:szCs w:val="20"/>
          <w:rPrChange w:id="1920" w:author="Microsoft Office User" w:date="2020-04-10T17:08:00Z">
            <w:rPr>
              <w:ins w:id="1921" w:author="Microsoft Office User" w:date="2020-04-10T17:07:00Z"/>
              <w:rFonts w:ascii="Arial Narrow" w:hAnsi="Arial Narrow"/>
              <w:i/>
              <w:sz w:val="24"/>
            </w:rPr>
          </w:rPrChange>
        </w:rPr>
        <w:pPrChange w:id="1922" w:author="Microsoft Office User" w:date="2020-04-10T17:12:00Z">
          <w:pPr/>
        </w:pPrChange>
      </w:pPr>
      <w:ins w:id="1923" w:author="Microsoft Office User" w:date="2020-04-10T17:10:00Z">
        <w:r>
          <w:rPr>
            <w:i/>
            <w:szCs w:val="20"/>
          </w:rPr>
          <w:t xml:space="preserve">Vous avez signé le consentement de participation </w:t>
        </w:r>
      </w:ins>
      <w:ins w:id="1924" w:author="Microsoft Office User" w:date="2020-04-10T17:11:00Z">
        <w:r w:rsidR="00C72BD8">
          <w:rPr>
            <w:i/>
            <w:szCs w:val="20"/>
          </w:rPr>
          <w:t xml:space="preserve">à cette étude qui vous donnera droit à un bon d’expérience si vous êtes étudiant en psychologie. Avant de commencer l’expérience, </w:t>
        </w:r>
        <w:r w:rsidR="00C72BD8" w:rsidRPr="008C2CF2">
          <w:rPr>
            <w:i/>
            <w:szCs w:val="20"/>
          </w:rPr>
          <w:t>merci de nous indiquer</w:t>
        </w:r>
        <w:r w:rsidR="00C72BD8">
          <w:rPr>
            <w:i/>
            <w:szCs w:val="20"/>
          </w:rPr>
          <w:t>, p</w:t>
        </w:r>
      </w:ins>
      <w:ins w:id="1925" w:author="Microsoft Office User" w:date="2020-04-10T17:07:00Z">
        <w:r w:rsidRPr="00171D6E">
          <w:rPr>
            <w:i/>
            <w:szCs w:val="20"/>
            <w:rPrChange w:id="1926" w:author="Microsoft Office User" w:date="2020-04-10T17:08:00Z">
              <w:rPr>
                <w:rFonts w:ascii="Arial Narrow" w:hAnsi="Arial Narrow"/>
                <w:i/>
                <w:sz w:val="24"/>
              </w:rPr>
            </w:rPrChange>
          </w:rPr>
          <w:t>armi les affirmations listées ci-dessous, si l’une d’entre elles au moins est vraie sans nous préciser laquelle.</w:t>
        </w:r>
      </w:ins>
    </w:p>
    <w:p w14:paraId="1A5E6B51" w14:textId="77777777" w:rsidR="00171D6E" w:rsidRPr="00171D6E" w:rsidRDefault="00171D6E" w:rsidP="00171D6E">
      <w:pPr>
        <w:rPr>
          <w:ins w:id="1927" w:author="Microsoft Office User" w:date="2020-04-10T17:07:00Z"/>
          <w:szCs w:val="20"/>
          <w:rPrChange w:id="1928" w:author="Microsoft Office User" w:date="2020-04-10T17:08:00Z">
            <w:rPr>
              <w:ins w:id="1929" w:author="Microsoft Office User" w:date="2020-04-10T17:07:00Z"/>
              <w:rFonts w:ascii="Arial Narrow" w:hAnsi="Arial Narrow"/>
              <w:sz w:val="24"/>
            </w:rPr>
          </w:rPrChange>
        </w:rPr>
      </w:pPr>
    </w:p>
    <w:p w14:paraId="3347CCAE" w14:textId="77777777" w:rsidR="00171D6E" w:rsidRPr="00171D6E" w:rsidRDefault="00171D6E" w:rsidP="00171D6E">
      <w:pPr>
        <w:rPr>
          <w:ins w:id="1930" w:author="Microsoft Office User" w:date="2020-04-10T17:07:00Z"/>
          <w:szCs w:val="20"/>
          <w:rPrChange w:id="1931" w:author="Microsoft Office User" w:date="2020-04-10T17:08:00Z">
            <w:rPr>
              <w:ins w:id="1932" w:author="Microsoft Office User" w:date="2020-04-10T17:07:00Z"/>
              <w:rFonts w:ascii="Arial Narrow" w:hAnsi="Arial Narrow"/>
              <w:sz w:val="24"/>
            </w:rPr>
          </w:rPrChange>
        </w:rPr>
      </w:pPr>
      <w:ins w:id="1933" w:author="Microsoft Office User" w:date="2020-04-10T17:07:00Z">
        <w:r w:rsidRPr="00171D6E">
          <w:rPr>
            <w:szCs w:val="20"/>
            <w:rPrChange w:id="1934" w:author="Microsoft Office User" w:date="2020-04-10T17:08:00Z">
              <w:rPr>
                <w:rFonts w:ascii="Arial Narrow" w:hAnsi="Arial Narrow"/>
                <w:sz w:val="24"/>
              </w:rPr>
            </w:rPrChange>
          </w:rPr>
          <w:t xml:space="preserve">- </w:t>
        </w:r>
        <w:r w:rsidRPr="00171D6E">
          <w:rPr>
            <w:szCs w:val="20"/>
            <w:rPrChange w:id="1935" w:author="Microsoft Office User" w:date="2020-04-10T17:08:00Z">
              <w:rPr>
                <w:rFonts w:ascii="Arial Narrow" w:hAnsi="Arial Narrow"/>
                <w:sz w:val="24"/>
              </w:rPr>
            </w:rPrChange>
          </w:rPr>
          <w:tab/>
          <w:t>J’ai des troubles importants de l’audition pouvant limiter ma compréhension orale</w:t>
        </w:r>
      </w:ins>
    </w:p>
    <w:p w14:paraId="44C05DD1" w14:textId="77777777" w:rsidR="00C72BD8" w:rsidRDefault="00C72BD8" w:rsidP="00171D6E">
      <w:pPr>
        <w:rPr>
          <w:ins w:id="1936" w:author="Microsoft Office User" w:date="2020-04-10T17:12:00Z"/>
          <w:szCs w:val="20"/>
        </w:rPr>
      </w:pPr>
    </w:p>
    <w:p w14:paraId="64840946" w14:textId="5A7B3C2D" w:rsidR="00171D6E" w:rsidRPr="00171D6E" w:rsidRDefault="00171D6E" w:rsidP="00171D6E">
      <w:pPr>
        <w:rPr>
          <w:ins w:id="1937" w:author="Microsoft Office User" w:date="2020-04-10T17:07:00Z"/>
          <w:szCs w:val="20"/>
          <w:rPrChange w:id="1938" w:author="Microsoft Office User" w:date="2020-04-10T17:08:00Z">
            <w:rPr>
              <w:ins w:id="1939" w:author="Microsoft Office User" w:date="2020-04-10T17:07:00Z"/>
              <w:rFonts w:ascii="Arial Narrow" w:hAnsi="Arial Narrow"/>
              <w:sz w:val="24"/>
            </w:rPr>
          </w:rPrChange>
        </w:rPr>
      </w:pPr>
      <w:ins w:id="1940" w:author="Microsoft Office User" w:date="2020-04-10T17:07:00Z">
        <w:r w:rsidRPr="00171D6E">
          <w:rPr>
            <w:szCs w:val="20"/>
            <w:rPrChange w:id="1941" w:author="Microsoft Office User" w:date="2020-04-10T17:08:00Z">
              <w:rPr>
                <w:rFonts w:ascii="Arial Narrow" w:hAnsi="Arial Narrow"/>
                <w:sz w:val="24"/>
              </w:rPr>
            </w:rPrChange>
          </w:rPr>
          <w:t>-</w:t>
        </w:r>
        <w:r w:rsidRPr="00171D6E">
          <w:rPr>
            <w:szCs w:val="20"/>
            <w:rPrChange w:id="1942" w:author="Microsoft Office User" w:date="2020-04-10T17:08:00Z">
              <w:rPr>
                <w:rFonts w:ascii="Arial Narrow" w:hAnsi="Arial Narrow"/>
                <w:sz w:val="24"/>
              </w:rPr>
            </w:rPrChange>
          </w:rPr>
          <w:tab/>
          <w:t>Je participe actuellement à une expérimentation clinique et/ou thérapeutique testant une thérapie ou un produit pharmaceutique</w:t>
        </w:r>
      </w:ins>
    </w:p>
    <w:p w14:paraId="6D015D3B" w14:textId="77777777" w:rsidR="00C72BD8" w:rsidRDefault="00C72BD8" w:rsidP="00171D6E">
      <w:pPr>
        <w:rPr>
          <w:ins w:id="1943" w:author="Microsoft Office User" w:date="2020-04-10T17:12:00Z"/>
          <w:szCs w:val="20"/>
        </w:rPr>
      </w:pPr>
    </w:p>
    <w:p w14:paraId="3864A902" w14:textId="459F781E" w:rsidR="00171D6E" w:rsidRPr="00171D6E" w:rsidRDefault="00171D6E" w:rsidP="00171D6E">
      <w:pPr>
        <w:rPr>
          <w:ins w:id="1944" w:author="Microsoft Office User" w:date="2020-04-10T17:07:00Z"/>
          <w:szCs w:val="20"/>
          <w:rPrChange w:id="1945" w:author="Microsoft Office User" w:date="2020-04-10T17:08:00Z">
            <w:rPr>
              <w:ins w:id="1946" w:author="Microsoft Office User" w:date="2020-04-10T17:07:00Z"/>
              <w:rFonts w:ascii="Arial Narrow" w:hAnsi="Arial Narrow"/>
              <w:sz w:val="24"/>
            </w:rPr>
          </w:rPrChange>
        </w:rPr>
      </w:pPr>
      <w:ins w:id="1947" w:author="Microsoft Office User" w:date="2020-04-10T17:07:00Z">
        <w:r w:rsidRPr="00171D6E">
          <w:rPr>
            <w:szCs w:val="20"/>
            <w:rPrChange w:id="1948" w:author="Microsoft Office User" w:date="2020-04-10T17:08:00Z">
              <w:rPr>
                <w:rFonts w:ascii="Arial Narrow" w:hAnsi="Arial Narrow"/>
                <w:sz w:val="24"/>
              </w:rPr>
            </w:rPrChange>
          </w:rPr>
          <w:t>-</w:t>
        </w:r>
        <w:r w:rsidRPr="00171D6E">
          <w:rPr>
            <w:szCs w:val="20"/>
            <w:rPrChange w:id="1949" w:author="Microsoft Office User" w:date="2020-04-10T17:08:00Z">
              <w:rPr>
                <w:rFonts w:ascii="Arial Narrow" w:hAnsi="Arial Narrow"/>
                <w:sz w:val="24"/>
              </w:rPr>
            </w:rPrChange>
          </w:rPr>
          <w:tab/>
          <w:t>J’ai ou j’ai eu des troubles neurologique</w:t>
        </w:r>
      </w:ins>
      <w:ins w:id="1950" w:author="Microsoft Office User" w:date="2020-08-26T12:27:00Z">
        <w:r w:rsidR="006625F5">
          <w:rPr>
            <w:szCs w:val="20"/>
          </w:rPr>
          <w:t>(s)</w:t>
        </w:r>
      </w:ins>
      <w:ins w:id="1951" w:author="Microsoft Office User" w:date="2020-04-10T17:07:00Z">
        <w:r w:rsidRPr="00171D6E">
          <w:rPr>
            <w:szCs w:val="20"/>
            <w:rPrChange w:id="1952" w:author="Microsoft Office User" w:date="2020-04-10T17:08:00Z">
              <w:rPr>
                <w:rFonts w:ascii="Arial Narrow" w:hAnsi="Arial Narrow"/>
                <w:sz w:val="24"/>
              </w:rPr>
            </w:rPrChange>
          </w:rPr>
          <w:t xml:space="preserve"> ou neuropsychiatrique</w:t>
        </w:r>
      </w:ins>
      <w:ins w:id="1953" w:author="Microsoft Office User" w:date="2020-08-26T12:27:00Z">
        <w:r w:rsidR="006625F5">
          <w:rPr>
            <w:szCs w:val="20"/>
          </w:rPr>
          <w:t>(s)</w:t>
        </w:r>
      </w:ins>
    </w:p>
    <w:p w14:paraId="41E7E3BC" w14:textId="77777777" w:rsidR="00C72BD8" w:rsidRDefault="00C72BD8" w:rsidP="00171D6E">
      <w:pPr>
        <w:rPr>
          <w:ins w:id="1954" w:author="Microsoft Office User" w:date="2020-04-10T17:12:00Z"/>
          <w:szCs w:val="20"/>
        </w:rPr>
      </w:pPr>
    </w:p>
    <w:p w14:paraId="08B47EC2" w14:textId="7C0E0BCE" w:rsidR="00171D6E" w:rsidRPr="00171D6E" w:rsidRDefault="00171D6E" w:rsidP="00171D6E">
      <w:pPr>
        <w:rPr>
          <w:ins w:id="1955" w:author="Microsoft Office User" w:date="2020-04-10T17:07:00Z"/>
          <w:szCs w:val="20"/>
          <w:rPrChange w:id="1956" w:author="Microsoft Office User" w:date="2020-04-10T17:08:00Z">
            <w:rPr>
              <w:ins w:id="1957" w:author="Microsoft Office User" w:date="2020-04-10T17:07:00Z"/>
              <w:rFonts w:ascii="Arial Narrow" w:hAnsi="Arial Narrow"/>
              <w:sz w:val="24"/>
            </w:rPr>
          </w:rPrChange>
        </w:rPr>
      </w:pPr>
      <w:ins w:id="1958" w:author="Microsoft Office User" w:date="2020-04-10T17:07:00Z">
        <w:r w:rsidRPr="00171D6E">
          <w:rPr>
            <w:szCs w:val="20"/>
            <w:rPrChange w:id="1959" w:author="Microsoft Office User" w:date="2020-04-10T17:08:00Z">
              <w:rPr>
                <w:rFonts w:ascii="Arial Narrow" w:hAnsi="Arial Narrow"/>
                <w:sz w:val="24"/>
              </w:rPr>
            </w:rPrChange>
          </w:rPr>
          <w:t>-</w:t>
        </w:r>
        <w:r w:rsidRPr="00171D6E">
          <w:rPr>
            <w:szCs w:val="20"/>
            <w:rPrChange w:id="1960" w:author="Microsoft Office User" w:date="2020-04-10T17:08:00Z">
              <w:rPr>
                <w:rFonts w:ascii="Arial Narrow" w:hAnsi="Arial Narrow"/>
                <w:sz w:val="24"/>
              </w:rPr>
            </w:rPrChange>
          </w:rPr>
          <w:tab/>
          <w:t>J’ai des troubles moteurs, vestibulaires (ex : vertige aigu) ou posturaux, susceptibles d’interférer avec l’équilibre.</w:t>
        </w:r>
      </w:ins>
    </w:p>
    <w:p w14:paraId="35BDCD3D" w14:textId="77777777" w:rsidR="00C72BD8" w:rsidRDefault="00C72BD8" w:rsidP="00171D6E">
      <w:pPr>
        <w:rPr>
          <w:ins w:id="1961" w:author="Microsoft Office User" w:date="2020-04-10T17:12:00Z"/>
          <w:szCs w:val="20"/>
        </w:rPr>
      </w:pPr>
    </w:p>
    <w:p w14:paraId="0F6F8177" w14:textId="08AED213" w:rsidR="00171D6E" w:rsidRPr="00171D6E" w:rsidRDefault="00171D6E" w:rsidP="00171D6E">
      <w:pPr>
        <w:rPr>
          <w:ins w:id="1962" w:author="Microsoft Office User" w:date="2020-04-10T17:07:00Z"/>
          <w:szCs w:val="20"/>
          <w:rPrChange w:id="1963" w:author="Microsoft Office User" w:date="2020-04-10T17:08:00Z">
            <w:rPr>
              <w:ins w:id="1964" w:author="Microsoft Office User" w:date="2020-04-10T17:07:00Z"/>
              <w:rFonts w:ascii="Arial Narrow" w:hAnsi="Arial Narrow"/>
              <w:sz w:val="24"/>
            </w:rPr>
          </w:rPrChange>
        </w:rPr>
      </w:pPr>
      <w:ins w:id="1965" w:author="Microsoft Office User" w:date="2020-04-10T17:07:00Z">
        <w:r w:rsidRPr="00171D6E">
          <w:rPr>
            <w:szCs w:val="20"/>
            <w:rPrChange w:id="1966" w:author="Microsoft Office User" w:date="2020-04-10T17:08:00Z">
              <w:rPr>
                <w:rFonts w:ascii="Arial Narrow" w:hAnsi="Arial Narrow"/>
                <w:sz w:val="24"/>
              </w:rPr>
            </w:rPrChange>
          </w:rPr>
          <w:t>-</w:t>
        </w:r>
        <w:r w:rsidRPr="00171D6E">
          <w:rPr>
            <w:szCs w:val="20"/>
            <w:rPrChange w:id="1967" w:author="Microsoft Office User" w:date="2020-04-10T17:08:00Z">
              <w:rPr>
                <w:rFonts w:ascii="Arial Narrow" w:hAnsi="Arial Narrow"/>
                <w:sz w:val="24"/>
              </w:rPr>
            </w:rPrChange>
          </w:rPr>
          <w:tab/>
          <w:t>Je prends actuellement un traitement médicamenteux susceptible de moduler mes fonctions mentales et/ou mon humeur tel que les benzodiazépines, les antidépresseurs, les neuroleptiques, le lithium (est exclus dans cette liste la contraception et les traitements pour allergie)</w:t>
        </w:r>
      </w:ins>
    </w:p>
    <w:p w14:paraId="40485F78" w14:textId="77777777" w:rsidR="00C72BD8" w:rsidRDefault="00C72BD8" w:rsidP="00171D6E">
      <w:pPr>
        <w:rPr>
          <w:ins w:id="1968" w:author="Microsoft Office User" w:date="2020-04-10T17:12:00Z"/>
          <w:szCs w:val="20"/>
        </w:rPr>
      </w:pPr>
    </w:p>
    <w:p w14:paraId="43C6736B" w14:textId="5C8A4A11" w:rsidR="00171D6E" w:rsidRPr="00171D6E" w:rsidRDefault="00171D6E" w:rsidP="00171D6E">
      <w:pPr>
        <w:rPr>
          <w:ins w:id="1969" w:author="Microsoft Office User" w:date="2020-04-10T17:07:00Z"/>
          <w:szCs w:val="20"/>
          <w:rPrChange w:id="1970" w:author="Microsoft Office User" w:date="2020-04-10T17:08:00Z">
            <w:rPr>
              <w:ins w:id="1971" w:author="Microsoft Office User" w:date="2020-04-10T17:07:00Z"/>
              <w:rFonts w:ascii="Arial Narrow" w:hAnsi="Arial Narrow"/>
              <w:sz w:val="24"/>
            </w:rPr>
          </w:rPrChange>
        </w:rPr>
      </w:pPr>
      <w:ins w:id="1972" w:author="Microsoft Office User" w:date="2020-04-10T17:07:00Z">
        <w:r w:rsidRPr="00171D6E">
          <w:rPr>
            <w:szCs w:val="20"/>
            <w:rPrChange w:id="1973" w:author="Microsoft Office User" w:date="2020-04-10T17:08:00Z">
              <w:rPr>
                <w:rFonts w:ascii="Arial Narrow" w:hAnsi="Arial Narrow"/>
                <w:sz w:val="24"/>
              </w:rPr>
            </w:rPrChange>
          </w:rPr>
          <w:t>-</w:t>
        </w:r>
        <w:r w:rsidRPr="00171D6E">
          <w:rPr>
            <w:szCs w:val="20"/>
            <w:rPrChange w:id="1974" w:author="Microsoft Office User" w:date="2020-04-10T17:08:00Z">
              <w:rPr>
                <w:rFonts w:ascii="Arial Narrow" w:hAnsi="Arial Narrow"/>
                <w:sz w:val="24"/>
              </w:rPr>
            </w:rPrChange>
          </w:rPr>
          <w:tab/>
          <w:t xml:space="preserve">Je suis enceinte ou parturiente (au point d’accoucher) </w:t>
        </w:r>
      </w:ins>
    </w:p>
    <w:p w14:paraId="4876C96C" w14:textId="77777777" w:rsidR="00C72BD8" w:rsidRDefault="00C72BD8" w:rsidP="00171D6E">
      <w:pPr>
        <w:rPr>
          <w:ins w:id="1975" w:author="Microsoft Office User" w:date="2020-04-10T17:12:00Z"/>
          <w:szCs w:val="20"/>
        </w:rPr>
      </w:pPr>
    </w:p>
    <w:p w14:paraId="2F46AAC3" w14:textId="5E99AC60" w:rsidR="00171D6E" w:rsidRPr="00171D6E" w:rsidRDefault="00171D6E" w:rsidP="00171D6E">
      <w:pPr>
        <w:rPr>
          <w:ins w:id="1976" w:author="Microsoft Office User" w:date="2020-04-10T17:07:00Z"/>
          <w:szCs w:val="20"/>
          <w:rPrChange w:id="1977" w:author="Microsoft Office User" w:date="2020-04-10T17:08:00Z">
            <w:rPr>
              <w:ins w:id="1978" w:author="Microsoft Office User" w:date="2020-04-10T17:07:00Z"/>
              <w:rFonts w:ascii="Arial Narrow" w:hAnsi="Arial Narrow"/>
              <w:sz w:val="24"/>
            </w:rPr>
          </w:rPrChange>
        </w:rPr>
      </w:pPr>
      <w:ins w:id="1979" w:author="Microsoft Office User" w:date="2020-04-10T17:07:00Z">
        <w:r w:rsidRPr="00171D6E">
          <w:rPr>
            <w:szCs w:val="20"/>
            <w:rPrChange w:id="1980" w:author="Microsoft Office User" w:date="2020-04-10T17:08:00Z">
              <w:rPr>
                <w:rFonts w:ascii="Arial Narrow" w:hAnsi="Arial Narrow"/>
                <w:sz w:val="24"/>
              </w:rPr>
            </w:rPrChange>
          </w:rPr>
          <w:t>-</w:t>
        </w:r>
        <w:r w:rsidRPr="00171D6E">
          <w:rPr>
            <w:szCs w:val="20"/>
            <w:rPrChange w:id="1981" w:author="Microsoft Office User" w:date="2020-04-10T17:08:00Z">
              <w:rPr>
                <w:rFonts w:ascii="Arial Narrow" w:hAnsi="Arial Narrow"/>
                <w:sz w:val="24"/>
              </w:rPr>
            </w:rPrChange>
          </w:rPr>
          <w:tab/>
          <w:t>J’ingère régulièrement des substances psychoactives telles que de l’alcool avec une régularité d’une fois par jour ou plus, ou des drogues telles que le cannabis avec une régularité d’une fois par semaine ou plus</w:t>
        </w:r>
      </w:ins>
    </w:p>
    <w:p w14:paraId="7DDFFF3F" w14:textId="77777777" w:rsidR="00C72BD8" w:rsidRDefault="00C72BD8" w:rsidP="00171D6E">
      <w:pPr>
        <w:rPr>
          <w:ins w:id="1982" w:author="Microsoft Office User" w:date="2020-04-10T17:12:00Z"/>
          <w:szCs w:val="20"/>
        </w:rPr>
      </w:pPr>
    </w:p>
    <w:p w14:paraId="4511BAFA" w14:textId="6662F864" w:rsidR="00171D6E" w:rsidRPr="00171D6E" w:rsidRDefault="00171D6E" w:rsidP="00171D6E">
      <w:pPr>
        <w:rPr>
          <w:ins w:id="1983" w:author="Microsoft Office User" w:date="2020-04-10T17:07:00Z"/>
          <w:szCs w:val="20"/>
          <w:rPrChange w:id="1984" w:author="Microsoft Office User" w:date="2020-04-10T17:08:00Z">
            <w:rPr>
              <w:ins w:id="1985" w:author="Microsoft Office User" w:date="2020-04-10T17:07:00Z"/>
              <w:rFonts w:ascii="Arial Narrow" w:hAnsi="Arial Narrow"/>
              <w:sz w:val="24"/>
            </w:rPr>
          </w:rPrChange>
        </w:rPr>
      </w:pPr>
      <w:ins w:id="1986" w:author="Microsoft Office User" w:date="2020-04-10T17:07:00Z">
        <w:r w:rsidRPr="00171D6E">
          <w:rPr>
            <w:szCs w:val="20"/>
            <w:rPrChange w:id="1987" w:author="Microsoft Office User" w:date="2020-04-10T17:08:00Z">
              <w:rPr>
                <w:rFonts w:ascii="Arial Narrow" w:hAnsi="Arial Narrow"/>
                <w:sz w:val="24"/>
              </w:rPr>
            </w:rPrChange>
          </w:rPr>
          <w:t>-</w:t>
        </w:r>
        <w:r w:rsidRPr="00171D6E">
          <w:rPr>
            <w:szCs w:val="20"/>
            <w:rPrChange w:id="1988" w:author="Microsoft Office User" w:date="2020-04-10T17:08:00Z">
              <w:rPr>
                <w:rFonts w:ascii="Arial Narrow" w:hAnsi="Arial Narrow"/>
                <w:sz w:val="24"/>
              </w:rPr>
            </w:rPrChange>
          </w:rPr>
          <w:tab/>
          <w:t>Je suis sous tutelle</w:t>
        </w:r>
      </w:ins>
    </w:p>
    <w:p w14:paraId="5A18B233" w14:textId="77777777" w:rsidR="00C72BD8" w:rsidRDefault="00C72BD8" w:rsidP="00171D6E">
      <w:pPr>
        <w:rPr>
          <w:ins w:id="1989" w:author="Microsoft Office User" w:date="2020-04-10T17:12:00Z"/>
          <w:szCs w:val="20"/>
        </w:rPr>
      </w:pPr>
    </w:p>
    <w:p w14:paraId="543EF53E" w14:textId="531EA7D0" w:rsidR="00171D6E" w:rsidRPr="00171D6E" w:rsidRDefault="00171D6E" w:rsidP="00171D6E">
      <w:pPr>
        <w:rPr>
          <w:ins w:id="1990" w:author="Microsoft Office User" w:date="2020-04-10T17:07:00Z"/>
          <w:szCs w:val="20"/>
          <w:rPrChange w:id="1991" w:author="Microsoft Office User" w:date="2020-04-10T17:08:00Z">
            <w:rPr>
              <w:ins w:id="1992" w:author="Microsoft Office User" w:date="2020-04-10T17:07:00Z"/>
              <w:rFonts w:ascii="Arial Narrow" w:hAnsi="Arial Narrow"/>
              <w:sz w:val="24"/>
            </w:rPr>
          </w:rPrChange>
        </w:rPr>
      </w:pPr>
      <w:ins w:id="1993" w:author="Microsoft Office User" w:date="2020-04-10T17:07:00Z">
        <w:r w:rsidRPr="00171D6E">
          <w:rPr>
            <w:szCs w:val="20"/>
            <w:rPrChange w:id="1994" w:author="Microsoft Office User" w:date="2020-04-10T17:08:00Z">
              <w:rPr>
                <w:rFonts w:ascii="Arial Narrow" w:hAnsi="Arial Narrow"/>
                <w:sz w:val="24"/>
              </w:rPr>
            </w:rPrChange>
          </w:rPr>
          <w:t>-</w:t>
        </w:r>
        <w:r w:rsidRPr="00171D6E">
          <w:rPr>
            <w:szCs w:val="20"/>
            <w:rPrChange w:id="1995" w:author="Microsoft Office User" w:date="2020-04-10T17:08:00Z">
              <w:rPr>
                <w:rFonts w:ascii="Arial Narrow" w:hAnsi="Arial Narrow"/>
                <w:sz w:val="24"/>
              </w:rPr>
            </w:rPrChange>
          </w:rPr>
          <w:tab/>
          <w:t>J’ai une séance d’ostéopathie ou de kinésithérapie prévue cette semaine</w:t>
        </w:r>
      </w:ins>
    </w:p>
    <w:p w14:paraId="0E531EFF" w14:textId="77777777" w:rsidR="00171D6E" w:rsidRPr="00171D6E" w:rsidRDefault="00171D6E" w:rsidP="00171D6E">
      <w:pPr>
        <w:rPr>
          <w:ins w:id="1996" w:author="Microsoft Office User" w:date="2020-04-10T17:07:00Z"/>
          <w:szCs w:val="20"/>
        </w:rPr>
      </w:pPr>
    </w:p>
    <w:p w14:paraId="410FCA4A" w14:textId="77777777" w:rsidR="00171D6E" w:rsidRPr="00BE4A00" w:rsidRDefault="00171D6E" w:rsidP="00171D6E">
      <w:pPr>
        <w:jc w:val="center"/>
        <w:rPr>
          <w:szCs w:val="20"/>
        </w:rPr>
      </w:pPr>
    </w:p>
    <w:sectPr w:rsidR="00171D6E" w:rsidRPr="00BE4A00" w:rsidSect="00873A23">
      <w:footnotePr>
        <w:pos w:val="beneathText"/>
      </w:footnotePr>
      <w:pgSz w:w="11905" w:h="16837" w:code="9"/>
      <w:pgMar w:top="567" w:right="851" w:bottom="567" w:left="851" w:header="454"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GWENAELLE JOET" w:date="2020-03-05T09:09:00Z" w:initials="GJ">
    <w:p w14:paraId="680F49B2" w14:textId="77777777" w:rsidR="004E547E" w:rsidRDefault="004E547E">
      <w:pPr>
        <w:pStyle w:val="Commentaire"/>
        <w:rPr>
          <w:lang w:val="fr-FR"/>
        </w:rPr>
      </w:pPr>
      <w:r>
        <w:rPr>
          <w:rStyle w:val="Marquedecommentaire"/>
        </w:rPr>
        <w:annotationRef/>
      </w:r>
      <w:r>
        <w:rPr>
          <w:lang w:val="fr-FR"/>
        </w:rPr>
        <w:t>Il est indiqué ensuite chez le sujet pathologique</w:t>
      </w:r>
    </w:p>
    <w:p w14:paraId="4975DE69" w14:textId="50380A14" w:rsidR="004E547E" w:rsidRPr="00561699" w:rsidRDefault="004E547E">
      <w:pPr>
        <w:pStyle w:val="Commentaire"/>
        <w:rPr>
          <w:b/>
          <w:lang w:val="fr-FR"/>
        </w:rPr>
      </w:pPr>
      <w:r w:rsidRPr="00561699">
        <w:rPr>
          <w:b/>
          <w:lang w:val="fr-FR"/>
        </w:rPr>
        <w:t>Réponse : nous avons comme convenu supprimé toute référence au pathologique dans le document.</w:t>
      </w:r>
    </w:p>
  </w:comment>
  <w:comment w:id="16" w:author="GWENAELLE JOET" w:date="2020-03-03T11:37:00Z" w:initials="GJ">
    <w:p w14:paraId="3323ED48" w14:textId="77777777" w:rsidR="004E547E" w:rsidRPr="009A47DE" w:rsidRDefault="004E547E">
      <w:pPr>
        <w:pStyle w:val="Commentaire"/>
        <w:rPr>
          <w:lang w:val="fr-FR"/>
        </w:rPr>
      </w:pPr>
      <w:r>
        <w:rPr>
          <w:rStyle w:val="Marquedecommentaire"/>
        </w:rPr>
        <w:annotationRef/>
      </w:r>
      <w:r>
        <w:rPr>
          <w:lang w:val="fr-FR"/>
        </w:rPr>
        <w:t xml:space="preserve">Ajoutez les signatures nécessaires </w:t>
      </w:r>
    </w:p>
  </w:comment>
  <w:comment w:id="18" w:author="Christophe Savariaux" w:date="2020-03-05T15:21:00Z" w:initials="CS">
    <w:p w14:paraId="0DC3EE7E" w14:textId="2C6D511B" w:rsidR="004E547E" w:rsidRPr="00521457" w:rsidRDefault="004E547E">
      <w:pPr>
        <w:pStyle w:val="Commentaire"/>
        <w:rPr>
          <w:lang w:val="fr-FR"/>
        </w:rPr>
      </w:pPr>
      <w:r>
        <w:rPr>
          <w:rStyle w:val="Marquedecommentaire"/>
        </w:rPr>
        <w:annotationRef/>
      </w:r>
      <w:r>
        <w:rPr>
          <w:lang w:val="fr-FR"/>
        </w:rPr>
        <w:t>idem</w:t>
      </w:r>
    </w:p>
  </w:comment>
  <w:comment w:id="24" w:author="Remi" w:date="2020-08-27T11:08:00Z" w:initials="R">
    <w:p w14:paraId="18DACD82" w14:textId="36FDDEB2" w:rsidR="000E2304" w:rsidRPr="000E2304" w:rsidRDefault="000E2304">
      <w:pPr>
        <w:pStyle w:val="Commentaire"/>
        <w:rPr>
          <w:lang w:val="fr-FR"/>
        </w:rPr>
      </w:pPr>
      <w:r>
        <w:rPr>
          <w:rStyle w:val="Marquedecommentaire"/>
        </w:rPr>
        <w:annotationRef/>
      </w:r>
      <w:r>
        <w:rPr>
          <w:lang w:val="fr-FR"/>
        </w:rPr>
        <w:t>Le terme référentiel placé ici est source de confusion je trouve</w:t>
      </w:r>
    </w:p>
  </w:comment>
  <w:comment w:id="28" w:author="GWENAELLE JOET" w:date="2020-03-03T11:48:00Z" w:initials="GJ">
    <w:p w14:paraId="10297969" w14:textId="77777777" w:rsidR="004E547E" w:rsidRDefault="004E547E">
      <w:pPr>
        <w:pStyle w:val="Commentaire"/>
        <w:rPr>
          <w:lang w:val="fr-FR"/>
        </w:rPr>
      </w:pPr>
      <w:r>
        <w:rPr>
          <w:rStyle w:val="Marquedecommentaire"/>
        </w:rPr>
        <w:annotationRef/>
      </w:r>
      <w:r>
        <w:rPr>
          <w:lang w:val="fr-FR"/>
        </w:rPr>
        <w:t>Il faudrait préciser les intérêts scientifiques et contextualiser davantage.</w:t>
      </w:r>
    </w:p>
    <w:p w14:paraId="0452B069" w14:textId="700126FA" w:rsidR="004E547E" w:rsidRPr="00561699" w:rsidRDefault="004E547E">
      <w:pPr>
        <w:pStyle w:val="Commentaire"/>
        <w:rPr>
          <w:b/>
          <w:lang w:val="fr-FR"/>
        </w:rPr>
      </w:pPr>
      <w:r w:rsidRPr="00561699">
        <w:rPr>
          <w:b/>
          <w:lang w:val="fr-FR"/>
        </w:rPr>
        <w:t xml:space="preserve">Réponse : nous avons complété le paragraphe pour préciser les intérêts scientifiques et contextualiser davantage. </w:t>
      </w:r>
    </w:p>
  </w:comment>
  <w:comment w:id="37" w:author="GWENAELLE JOET" w:date="2020-03-03T11:48:00Z" w:initials="GJ">
    <w:p w14:paraId="78C49A09" w14:textId="77777777" w:rsidR="002F6A89" w:rsidRDefault="002F6A89" w:rsidP="002F6A89">
      <w:pPr>
        <w:pStyle w:val="Commentaire"/>
        <w:rPr>
          <w:lang w:val="fr-FR"/>
        </w:rPr>
      </w:pPr>
      <w:r>
        <w:rPr>
          <w:rStyle w:val="Marquedecommentaire"/>
        </w:rPr>
        <w:annotationRef/>
      </w:r>
      <w:r>
        <w:rPr>
          <w:lang w:val="fr-FR"/>
        </w:rPr>
        <w:t>Il faudrait préciser les intérêts scientifiques et contextualiser davantage.</w:t>
      </w:r>
    </w:p>
    <w:p w14:paraId="29564E3F" w14:textId="77777777" w:rsidR="002F6A89" w:rsidRPr="00561699" w:rsidRDefault="002F6A89" w:rsidP="002F6A89">
      <w:pPr>
        <w:pStyle w:val="Commentaire"/>
        <w:rPr>
          <w:b/>
          <w:lang w:val="fr-FR"/>
        </w:rPr>
      </w:pPr>
      <w:r w:rsidRPr="00561699">
        <w:rPr>
          <w:b/>
          <w:lang w:val="fr-FR"/>
        </w:rPr>
        <w:t xml:space="preserve">Réponse : nous avons complété le paragraphe pour préciser les intérêts scientifiques et contextualiser davantage. </w:t>
      </w:r>
    </w:p>
  </w:comment>
  <w:comment w:id="141" w:author="Remi" w:date="2020-08-27T11:38:00Z" w:initials="R">
    <w:p w14:paraId="25B4565B" w14:textId="2FC7678E" w:rsidR="00254594" w:rsidRDefault="00254594">
      <w:pPr>
        <w:pStyle w:val="Commentaire"/>
        <w:rPr>
          <w:lang w:val="fr-FR"/>
        </w:rPr>
      </w:pPr>
      <w:r>
        <w:rPr>
          <w:rStyle w:val="Marquedecommentaire"/>
        </w:rPr>
        <w:annotationRef/>
      </w:r>
      <w:r>
        <w:rPr>
          <w:lang w:val="fr-FR"/>
        </w:rPr>
        <w:t>Je ne pense pas qu’on s’intéressera à ce type de tâche. La dimension sagittale est importante uniquement pour les tâches d’orientation verticale dans le plan sagittal. Cette 3</w:t>
      </w:r>
      <w:r w:rsidRPr="00254594">
        <w:rPr>
          <w:vertAlign w:val="superscript"/>
          <w:lang w:val="fr-FR"/>
        </w:rPr>
        <w:t>ème</w:t>
      </w:r>
      <w:r>
        <w:rPr>
          <w:lang w:val="fr-FR"/>
        </w:rPr>
        <w:t xml:space="preserve"> dimension ne devrait peut-être même pas être abordée au final</w:t>
      </w:r>
    </w:p>
    <w:p w14:paraId="774F687D" w14:textId="77777777" w:rsidR="00254594" w:rsidRPr="00254594" w:rsidRDefault="00254594">
      <w:pPr>
        <w:pStyle w:val="Commentaire"/>
        <w:rPr>
          <w:lang w:val="fr-FR"/>
        </w:rPr>
      </w:pPr>
    </w:p>
  </w:comment>
  <w:comment w:id="162" w:author="Christophe Savariaux" w:date="2020-03-05T15:21:00Z" w:initials="CS">
    <w:p w14:paraId="3B0F451E" w14:textId="77777777" w:rsidR="004E547E" w:rsidRDefault="004E547E">
      <w:pPr>
        <w:pStyle w:val="Commentaire"/>
        <w:rPr>
          <w:lang w:val="fr-FR"/>
        </w:rPr>
      </w:pPr>
      <w:r>
        <w:rPr>
          <w:rStyle w:val="Marquedecommentaire"/>
        </w:rPr>
        <w:annotationRef/>
      </w:r>
      <w:r>
        <w:rPr>
          <w:lang w:val="fr-FR"/>
        </w:rPr>
        <w:t>Il manques toutes les ref biblio…</w:t>
      </w:r>
    </w:p>
    <w:p w14:paraId="78CD43E2" w14:textId="3CEFD137" w:rsidR="004E547E" w:rsidRPr="00FC3796" w:rsidRDefault="004E547E">
      <w:pPr>
        <w:pStyle w:val="Commentaire"/>
        <w:rPr>
          <w:b/>
          <w:lang w:val="fr-FR"/>
        </w:rPr>
      </w:pPr>
      <w:r w:rsidRPr="00FC3796">
        <w:rPr>
          <w:b/>
          <w:lang w:val="fr-FR"/>
        </w:rPr>
        <w:t>Réponse : Les références bibliographiques sont désormais présentées à la fin du document (Rémi peux-tu stp t’en occuper ?)</w:t>
      </w:r>
    </w:p>
  </w:comment>
  <w:comment w:id="182" w:author="Microsoft Office User" w:date="2020-04-03T12:57:00Z" w:initials="MOU">
    <w:p w14:paraId="6E36740C" w14:textId="59DDC3CB" w:rsidR="004E547E" w:rsidRPr="00EE03A9" w:rsidRDefault="004E547E">
      <w:pPr>
        <w:pStyle w:val="Commentaire"/>
        <w:rPr>
          <w:lang w:val="fr-FR"/>
        </w:rPr>
      </w:pPr>
      <w:r>
        <w:rPr>
          <w:rStyle w:val="Marquedecommentaire"/>
        </w:rPr>
        <w:annotationRef/>
      </w:r>
      <w:r>
        <w:rPr>
          <w:lang w:val="fr-FR"/>
        </w:rPr>
        <w:t>Dominique, est-ce qu’on enlève cette phrase pour supprimer les références au pathologique comme demandé ?</w:t>
      </w:r>
    </w:p>
  </w:comment>
  <w:comment w:id="193" w:author="Remi" w:date="2020-08-27T12:02:00Z" w:initials="R">
    <w:p w14:paraId="7CE76272" w14:textId="3DACC3E1" w:rsidR="0002211C" w:rsidRPr="0002211C" w:rsidRDefault="0002211C">
      <w:pPr>
        <w:pStyle w:val="Commentaire"/>
        <w:rPr>
          <w:lang w:val="fr-FR"/>
        </w:rPr>
      </w:pPr>
      <w:r>
        <w:rPr>
          <w:rStyle w:val="Marquedecommentaire"/>
        </w:rPr>
        <w:annotationRef/>
      </w:r>
      <w:r>
        <w:rPr>
          <w:lang w:val="fr-FR"/>
        </w:rPr>
        <w:t xml:space="preserve">Il faut vraiment éviter la confusion entre référentiel et dimension </w:t>
      </w:r>
    </w:p>
  </w:comment>
  <w:comment w:id="211" w:author="GWENAELLE JOET" w:date="2020-03-05T09:15:00Z" w:initials="GJ">
    <w:p w14:paraId="028032E2" w14:textId="77777777" w:rsidR="004E547E" w:rsidRDefault="004E547E">
      <w:pPr>
        <w:pStyle w:val="Commentaire"/>
        <w:rPr>
          <w:lang w:val="fr-FR"/>
        </w:rPr>
      </w:pPr>
      <w:r>
        <w:rPr>
          <w:rStyle w:val="Marquedecommentaire"/>
        </w:rPr>
        <w:annotationRef/>
      </w:r>
      <w:r>
        <w:rPr>
          <w:lang w:val="fr-FR"/>
        </w:rPr>
        <w:t xml:space="preserve">Quel est l’intérêt scientifique de tester cette hypothèse ? Expliquez en quoi cela peut apporter une plus value sur le quotidien des individus. </w:t>
      </w:r>
    </w:p>
    <w:p w14:paraId="60429495" w14:textId="4DC84563" w:rsidR="004E547E" w:rsidRPr="00FC3796" w:rsidRDefault="004E547E">
      <w:pPr>
        <w:pStyle w:val="Commentaire"/>
        <w:rPr>
          <w:b/>
          <w:lang w:val="fr-FR"/>
        </w:rPr>
      </w:pPr>
      <w:r w:rsidRPr="00FC3796">
        <w:rPr>
          <w:b/>
          <w:lang w:val="fr-FR"/>
        </w:rPr>
        <w:t xml:space="preserve">Réponse entre nous : en fait, la plus-value est surtout clinique mais on ne peut pas en parler… </w:t>
      </w:r>
      <w:r>
        <w:rPr>
          <w:b/>
          <w:lang w:val="fr-FR"/>
        </w:rPr>
        <w:t xml:space="preserve">ou alors on parle simplement des modèle de perception spatiale ? </w:t>
      </w:r>
      <w:r w:rsidRPr="00FC3796">
        <w:rPr>
          <w:b/>
          <w:lang w:val="fr-FR"/>
        </w:rPr>
        <w:t>Qu’en penses-tu Dominique ?</w:t>
      </w:r>
    </w:p>
  </w:comment>
  <w:comment w:id="265" w:author="Remi" w:date="2020-08-27T14:29:00Z" w:initials="R">
    <w:p w14:paraId="2B034EA6" w14:textId="43B9573A" w:rsidR="00645DA2" w:rsidRPr="00645DA2" w:rsidRDefault="00645DA2">
      <w:pPr>
        <w:pStyle w:val="Commentaire"/>
        <w:rPr>
          <w:lang w:val="fr-FR"/>
        </w:rPr>
      </w:pPr>
      <w:r>
        <w:rPr>
          <w:rStyle w:val="Marquedecommentaire"/>
        </w:rPr>
        <w:annotationRef/>
      </w:r>
      <w:r>
        <w:rPr>
          <w:lang w:val="fr-FR"/>
        </w:rPr>
        <w:t xml:space="preserve">J’ai essayé d’insister ici sur le fait que nous ne ferons pas de recherche appliquée, donc pas de patient…mais c’est peut-être risqué vu les réactions épidermiques du cerga concernant le « pathologique »… </w:t>
      </w:r>
    </w:p>
  </w:comment>
  <w:comment w:id="296" w:author="GWENAELLE JOET" w:date="2020-03-03T11:57:00Z" w:initials="GJ">
    <w:p w14:paraId="03C5FE2C" w14:textId="77777777" w:rsidR="004E547E" w:rsidRDefault="004E547E">
      <w:pPr>
        <w:pStyle w:val="Commentaire"/>
        <w:rPr>
          <w:lang w:val="fr-FR"/>
        </w:rPr>
      </w:pPr>
      <w:r>
        <w:rPr>
          <w:rStyle w:val="Marquedecommentaire"/>
        </w:rPr>
        <w:annotationRef/>
      </w:r>
      <w:r>
        <w:rPr>
          <w:lang w:val="fr-FR"/>
        </w:rPr>
        <w:t>Qui sont ces participants potentiels ? Quel âge … , sont ils sains ? Pathologiques ? Il faut expliciter la composition même de l’échantillon</w:t>
      </w:r>
    </w:p>
    <w:p w14:paraId="73466A08" w14:textId="2140F756" w:rsidR="004E547E" w:rsidRPr="006625F5" w:rsidRDefault="004E547E">
      <w:pPr>
        <w:pStyle w:val="Commentaire"/>
        <w:rPr>
          <w:b/>
          <w:lang w:val="fr-FR"/>
        </w:rPr>
      </w:pPr>
      <w:r w:rsidRPr="00FC3796">
        <w:rPr>
          <w:b/>
          <w:lang w:val="fr-FR"/>
        </w:rPr>
        <w:t>Réponse : nous avons complété le paragraphe pour mieux préciser la composition de l’échantillon</w:t>
      </w:r>
      <w:r>
        <w:rPr>
          <w:b/>
          <w:lang w:val="fr-FR"/>
        </w:rPr>
        <w:t xml:space="preserve"> qui sera composé d’</w:t>
      </w:r>
      <w:r w:rsidRPr="006625F5">
        <w:rPr>
          <w:b/>
        </w:rPr>
        <w:t xml:space="preserve">adultes sains </w:t>
      </w:r>
      <w:r w:rsidRPr="006625F5">
        <w:rPr>
          <w:b/>
          <w:lang w:val="fr-FR"/>
        </w:rPr>
        <w:t>(</w:t>
      </w:r>
      <w:r w:rsidRPr="006625F5">
        <w:rPr>
          <w:b/>
        </w:rPr>
        <w:t>hommes et femmes</w:t>
      </w:r>
      <w:r w:rsidRPr="006625F5">
        <w:rPr>
          <w:rStyle w:val="Marquedecommentaire"/>
          <w:b/>
        </w:rPr>
        <w:annotationRef/>
      </w:r>
      <w:r w:rsidRPr="006625F5">
        <w:rPr>
          <w:b/>
          <w:lang w:val="fr-FR"/>
        </w:rPr>
        <w:t>)</w:t>
      </w:r>
      <w:r w:rsidRPr="006625F5">
        <w:rPr>
          <w:b/>
        </w:rPr>
        <w:t xml:space="preserve"> âgés de 18 à 65 ans</w:t>
      </w:r>
      <w:r w:rsidRPr="006625F5">
        <w:rPr>
          <w:b/>
          <w:lang w:val="fr-FR"/>
        </w:rPr>
        <w:t>.</w:t>
      </w:r>
    </w:p>
  </w:comment>
  <w:comment w:id="319" w:author="GWENAELLE JOET" w:date="2020-03-03T12:00:00Z" w:initials="GJ">
    <w:p w14:paraId="758AE3E4" w14:textId="77777777" w:rsidR="004E547E" w:rsidRDefault="004E547E">
      <w:pPr>
        <w:pStyle w:val="Commentaire"/>
        <w:rPr>
          <w:lang w:val="fr-FR"/>
        </w:rPr>
      </w:pPr>
      <w:r>
        <w:rPr>
          <w:rStyle w:val="Marquedecommentaire"/>
        </w:rPr>
        <w:annotationRef/>
      </w:r>
      <w:r>
        <w:rPr>
          <w:lang w:val="fr-FR"/>
        </w:rPr>
        <w:t>A qui allez vous envoyer ces mails ? Comment les avez-vous obtenus ? Il faut absolument décrire l’échantillon et expliquer précisément auprès de quel type de public vous vous adressez. Des étudiants ? Des personnes âgées ?</w:t>
      </w:r>
    </w:p>
    <w:p w14:paraId="6F5EB674" w14:textId="632E5EE7" w:rsidR="004E547E" w:rsidRPr="00BF1EA2" w:rsidRDefault="004E547E">
      <w:pPr>
        <w:pStyle w:val="Commentaire"/>
        <w:rPr>
          <w:b/>
          <w:lang w:val="fr-FR"/>
        </w:rPr>
      </w:pPr>
      <w:r w:rsidRPr="00BF1EA2">
        <w:rPr>
          <w:b/>
          <w:lang w:val="fr-FR"/>
        </w:rPr>
        <w:t xml:space="preserve">Réponse : Ces e-mails seront envoyés au </w:t>
      </w:r>
      <w:r w:rsidRPr="00BF1EA2">
        <w:rPr>
          <w:b/>
        </w:rPr>
        <w:t>personnel de l’UFR et du LPNC</w:t>
      </w:r>
      <w:r w:rsidRPr="00BF1EA2">
        <w:rPr>
          <w:b/>
          <w:lang w:val="fr-FR"/>
        </w:rPr>
        <w:t xml:space="preserve">. Nous avons complété le paragraphe pour préciser </w:t>
      </w:r>
      <w:r>
        <w:rPr>
          <w:b/>
          <w:lang w:val="fr-FR"/>
        </w:rPr>
        <w:t>c</w:t>
      </w:r>
      <w:r w:rsidRPr="00BF1EA2">
        <w:rPr>
          <w:b/>
          <w:lang w:val="fr-FR"/>
        </w:rPr>
        <w:t>es éléments.</w:t>
      </w:r>
    </w:p>
  </w:comment>
  <w:comment w:id="326" w:author="GWENAELLE JOET" w:date="2020-03-03T12:02:00Z" w:initials="GJ">
    <w:p w14:paraId="1F8A8298" w14:textId="77777777" w:rsidR="004E547E" w:rsidRDefault="004E547E">
      <w:pPr>
        <w:pStyle w:val="Commentaire"/>
        <w:rPr>
          <w:lang w:val="fr-FR"/>
        </w:rPr>
      </w:pPr>
      <w:r>
        <w:rPr>
          <w:rStyle w:val="Marquedecommentaire"/>
        </w:rPr>
        <w:annotationRef/>
      </w:r>
      <w:r>
        <w:rPr>
          <w:lang w:val="fr-FR"/>
        </w:rPr>
        <w:t>Vous ne devez en aucun cas connaitre les raisons pour lesquelles un participant ne pourrait pas réaliser l’expérimentation.</w:t>
      </w:r>
    </w:p>
    <w:p w14:paraId="116B85E2" w14:textId="77777777" w:rsidR="004E547E" w:rsidRDefault="004E547E">
      <w:pPr>
        <w:pStyle w:val="Commentaire"/>
        <w:rPr>
          <w:lang w:val="fr-FR"/>
        </w:rPr>
      </w:pPr>
      <w:r>
        <w:rPr>
          <w:lang w:val="fr-FR"/>
        </w:rPr>
        <w:t>Il faut faire une liste à cocher incluant tous ces critères et nous la fournir</w:t>
      </w:r>
    </w:p>
    <w:p w14:paraId="302923A2" w14:textId="28D02EE3" w:rsidR="004E547E" w:rsidRPr="00FC3796" w:rsidRDefault="004E547E">
      <w:pPr>
        <w:pStyle w:val="Commentaire"/>
        <w:rPr>
          <w:b/>
          <w:lang w:val="fr-FR"/>
        </w:rPr>
      </w:pPr>
      <w:r w:rsidRPr="00FC3796">
        <w:rPr>
          <w:b/>
          <w:lang w:val="fr-FR"/>
        </w:rPr>
        <w:t>Réponse : c’est ce qui était prévu, nous l’avons expliqué.</w:t>
      </w:r>
    </w:p>
  </w:comment>
  <w:comment w:id="332" w:author="Christophe Savariaux" w:date="2020-03-05T15:23:00Z" w:initials="CS">
    <w:p w14:paraId="6A5818B6" w14:textId="77777777" w:rsidR="004E547E" w:rsidRDefault="004E547E">
      <w:pPr>
        <w:pStyle w:val="Commentaire"/>
        <w:rPr>
          <w:lang w:val="fr-FR"/>
        </w:rPr>
      </w:pPr>
      <w:r>
        <w:rPr>
          <w:rStyle w:val="Marquedecommentaire"/>
        </w:rPr>
        <w:annotationRef/>
      </w:r>
      <w:r>
        <w:rPr>
          <w:lang w:val="fr-FR"/>
        </w:rPr>
        <w:t>C’est-à-dire ??</w:t>
      </w:r>
    </w:p>
    <w:p w14:paraId="75971384" w14:textId="13E2A255" w:rsidR="004E547E" w:rsidRPr="006625F5" w:rsidRDefault="004E547E">
      <w:pPr>
        <w:pStyle w:val="Commentaire"/>
        <w:rPr>
          <w:b/>
          <w:lang w:val="fr-FR"/>
        </w:rPr>
      </w:pPr>
      <w:r w:rsidRPr="006625F5">
        <w:rPr>
          <w:b/>
          <w:lang w:val="fr-FR"/>
        </w:rPr>
        <w:t>Réponse : Nous avons</w:t>
      </w:r>
      <w:r>
        <w:rPr>
          <w:b/>
          <w:lang w:val="fr-FR"/>
        </w:rPr>
        <w:t xml:space="preserve"> bien</w:t>
      </w:r>
      <w:r w:rsidRPr="006625F5">
        <w:rPr>
          <w:b/>
          <w:lang w:val="fr-FR"/>
        </w:rPr>
        <w:t xml:space="preserve"> précisé ici que les participants </w:t>
      </w:r>
      <w:r w:rsidRPr="006625F5">
        <w:rPr>
          <w:b/>
        </w:rPr>
        <w:t>devront indiquer</w:t>
      </w:r>
      <w:r w:rsidRPr="006625F5">
        <w:rPr>
          <w:b/>
          <w:lang w:val="fr-FR"/>
        </w:rPr>
        <w:t xml:space="preserve"> parmi la</w:t>
      </w:r>
      <w:r w:rsidRPr="006625F5">
        <w:rPr>
          <w:b/>
        </w:rPr>
        <w:t xml:space="preserve"> liste d’affirmation </w:t>
      </w:r>
      <w:r w:rsidRPr="006625F5">
        <w:rPr>
          <w:b/>
          <w:lang w:val="fr-FR"/>
        </w:rPr>
        <w:t>« </w:t>
      </w:r>
      <w:r w:rsidRPr="006625F5">
        <w:rPr>
          <w:b/>
        </w:rPr>
        <w:t xml:space="preserve">si l’une d’entre elles au moins est vraie, </w:t>
      </w:r>
      <w:r w:rsidRPr="006625F5">
        <w:rPr>
          <w:b/>
          <w:u w:val="single"/>
        </w:rPr>
        <w:t>sans préciser laquelle à l’expérimentateur</w:t>
      </w:r>
      <w:r w:rsidRPr="006625F5">
        <w:rPr>
          <w:b/>
          <w:lang w:val="fr-FR"/>
        </w:rPr>
        <w:t> »</w:t>
      </w:r>
    </w:p>
  </w:comment>
  <w:comment w:id="342" w:author="GWENAELLE JOET" w:date="2020-03-03T12:02:00Z" w:initials="GJ">
    <w:p w14:paraId="37185BBE" w14:textId="7D42B98D" w:rsidR="004E547E" w:rsidRDefault="004E547E">
      <w:pPr>
        <w:pStyle w:val="Commentaire"/>
        <w:rPr>
          <w:lang w:val="fr-FR"/>
        </w:rPr>
      </w:pPr>
      <w:r>
        <w:rPr>
          <w:rStyle w:val="Marquedecommentaire"/>
        </w:rPr>
        <w:annotationRef/>
      </w:r>
      <w:r>
        <w:rPr>
          <w:lang w:val="fr-FR"/>
        </w:rPr>
        <w:t>Et les participants qui ne sont pas étudiants ? Vont-ils recevoir une gratification ?</w:t>
      </w:r>
    </w:p>
    <w:p w14:paraId="1FC0BDD7" w14:textId="5B946D31" w:rsidR="004E547E" w:rsidRPr="00FC3796" w:rsidRDefault="004E547E">
      <w:pPr>
        <w:pStyle w:val="Commentaire"/>
        <w:rPr>
          <w:b/>
          <w:lang w:val="fr-FR"/>
        </w:rPr>
      </w:pPr>
      <w:r w:rsidRPr="00FC3796">
        <w:rPr>
          <w:b/>
          <w:lang w:val="fr-FR"/>
        </w:rPr>
        <w:t xml:space="preserve">Réponse : nous avons complété le paragraphe </w:t>
      </w:r>
      <w:r>
        <w:rPr>
          <w:b/>
          <w:lang w:val="fr-FR"/>
        </w:rPr>
        <w:t xml:space="preserve">en </w:t>
      </w:r>
      <w:r w:rsidRPr="00FC3796">
        <w:rPr>
          <w:b/>
          <w:lang w:val="fr-FR"/>
        </w:rPr>
        <w:t>précis</w:t>
      </w:r>
      <w:r>
        <w:rPr>
          <w:b/>
          <w:lang w:val="fr-FR"/>
        </w:rPr>
        <w:t>ant que seuls les étudiants en psychologie recevront une gratification sous forme de bons d’expérience.</w:t>
      </w:r>
    </w:p>
  </w:comment>
  <w:comment w:id="367" w:author="GWENAELLE JOET" w:date="2020-03-03T12:10:00Z" w:initials="GJ">
    <w:p w14:paraId="015409A2" w14:textId="77777777" w:rsidR="004E547E" w:rsidRDefault="004E547E" w:rsidP="008864F2">
      <w:pPr>
        <w:pStyle w:val="Commentaire"/>
        <w:rPr>
          <w:lang w:val="fr-FR"/>
        </w:rPr>
      </w:pPr>
      <w:r>
        <w:rPr>
          <w:rStyle w:val="Marquedecommentaire"/>
        </w:rPr>
        <w:annotationRef/>
      </w:r>
      <w:r>
        <w:rPr>
          <w:lang w:val="fr-FR"/>
        </w:rPr>
        <w:t>Combien de participants sont prévus pour ce pré test ?</w:t>
      </w:r>
    </w:p>
    <w:p w14:paraId="7657D519" w14:textId="34BED103" w:rsidR="004E547E" w:rsidRPr="0096454F" w:rsidRDefault="004E547E" w:rsidP="008864F2">
      <w:pPr>
        <w:pStyle w:val="Commentaire"/>
        <w:rPr>
          <w:b/>
          <w:lang w:val="fr-FR"/>
        </w:rPr>
      </w:pPr>
      <w:r w:rsidRPr="0096454F">
        <w:rPr>
          <w:b/>
          <w:lang w:val="fr-FR"/>
        </w:rPr>
        <w:t xml:space="preserve">Réponse : Nous avons complété le paragraphe pour définir ce que nous entendons par </w:t>
      </w:r>
      <w:r>
        <w:rPr>
          <w:b/>
          <w:lang w:val="fr-FR"/>
        </w:rPr>
        <w:t>« </w:t>
      </w:r>
      <w:r w:rsidRPr="0096454F">
        <w:rPr>
          <w:b/>
          <w:lang w:val="fr-FR"/>
        </w:rPr>
        <w:t>pré-test</w:t>
      </w:r>
      <w:r>
        <w:rPr>
          <w:b/>
          <w:lang w:val="fr-FR"/>
        </w:rPr>
        <w:t> »</w:t>
      </w:r>
      <w:r w:rsidRPr="0096454F">
        <w:rPr>
          <w:b/>
          <w:lang w:val="fr-FR"/>
        </w:rPr>
        <w:t xml:space="preserve">. Il ne s’agit pas d’une étude préliminaire mais d’une </w:t>
      </w:r>
      <w:r>
        <w:rPr>
          <w:b/>
          <w:lang w:val="fr-FR"/>
        </w:rPr>
        <w:t xml:space="preserve">première </w:t>
      </w:r>
      <w:r w:rsidRPr="0096454F">
        <w:rPr>
          <w:b/>
          <w:lang w:val="fr-FR"/>
        </w:rPr>
        <w:t>phase de l’expérience proprement dite. Comme nous l</w:t>
      </w:r>
      <w:r>
        <w:rPr>
          <w:b/>
          <w:lang w:val="fr-FR"/>
        </w:rPr>
        <w:t>’</w:t>
      </w:r>
      <w:r w:rsidRPr="0096454F">
        <w:rPr>
          <w:b/>
          <w:lang w:val="fr-FR"/>
        </w:rPr>
        <w:t>avons précisé plus haut, 40 à 80 participants réaliseront ce pr</w:t>
      </w:r>
      <w:r>
        <w:rPr>
          <w:b/>
          <w:lang w:val="fr-FR"/>
        </w:rPr>
        <w:t>é</w:t>
      </w:r>
      <w:r w:rsidRPr="0096454F">
        <w:rPr>
          <w:b/>
          <w:lang w:val="fr-FR"/>
        </w:rPr>
        <w:t>-test</w:t>
      </w:r>
      <w:r>
        <w:rPr>
          <w:b/>
          <w:lang w:val="fr-FR"/>
        </w:rPr>
        <w:t>, à la suite duquel l</w:t>
      </w:r>
      <w:r w:rsidRPr="0096454F">
        <w:rPr>
          <w:b/>
          <w:lang w:val="fr-FR"/>
        </w:rPr>
        <w:t>es mêmes sujets réaliseront la p</w:t>
      </w:r>
      <w:r>
        <w:rPr>
          <w:b/>
          <w:lang w:val="fr-FR"/>
        </w:rPr>
        <w:t>ha</w:t>
      </w:r>
      <w:r w:rsidRPr="0096454F">
        <w:rPr>
          <w:b/>
          <w:lang w:val="fr-FR"/>
        </w:rPr>
        <w:t xml:space="preserve">se test puis </w:t>
      </w:r>
      <w:r>
        <w:rPr>
          <w:b/>
          <w:lang w:val="fr-FR"/>
        </w:rPr>
        <w:t>la phase post-test.</w:t>
      </w:r>
    </w:p>
  </w:comment>
  <w:comment w:id="384" w:author="GWENAELLE JOET" w:date="2020-03-03T12:10:00Z" w:initials="GJ">
    <w:p w14:paraId="26F0EEE6" w14:textId="381B139F" w:rsidR="004E547E" w:rsidRPr="004733A9" w:rsidRDefault="004E547E">
      <w:pPr>
        <w:pStyle w:val="Commentaire"/>
        <w:rPr>
          <w:lang w:val="fr-FR"/>
        </w:rPr>
      </w:pPr>
      <w:r>
        <w:rPr>
          <w:rStyle w:val="Marquedecommentaire"/>
        </w:rPr>
        <w:annotationRef/>
      </w:r>
      <w:r>
        <w:rPr>
          <w:lang w:val="fr-FR"/>
        </w:rPr>
        <w:t xml:space="preserve">Combien de participants sont prévus pour ce pré test ? </w:t>
      </w:r>
    </w:p>
  </w:comment>
  <w:comment w:id="418" w:author="Christophe Savariaux" w:date="2020-03-05T15:24:00Z" w:initials="CS">
    <w:p w14:paraId="2162459F" w14:textId="6326342E" w:rsidR="004E547E" w:rsidRPr="00583256" w:rsidRDefault="004E547E" w:rsidP="00521457">
      <w:pPr>
        <w:pStyle w:val="Commentaire"/>
        <w:rPr>
          <w:lang w:val="fr-FR"/>
        </w:rPr>
      </w:pPr>
      <w:r>
        <w:rPr>
          <w:rStyle w:val="Marquedecommentaire"/>
        </w:rPr>
        <w:annotationRef/>
      </w:r>
      <w:r>
        <w:rPr>
          <w:lang w:val="fr-FR"/>
        </w:rPr>
        <w:t>Comment cela est fait ? Que mesures-vous ? avec quelle technique ? Il manque des explications pour comprendre</w:t>
      </w:r>
    </w:p>
    <w:p w14:paraId="22C2F3EC" w14:textId="76927794" w:rsidR="004E547E" w:rsidRPr="0096454F" w:rsidRDefault="004E547E">
      <w:pPr>
        <w:pStyle w:val="Commentaire"/>
        <w:rPr>
          <w:b/>
          <w:lang w:val="fr-FR"/>
        </w:rPr>
      </w:pPr>
      <w:r w:rsidRPr="0096454F">
        <w:rPr>
          <w:b/>
          <w:lang w:val="fr-FR"/>
        </w:rPr>
        <w:t>Réponse : nous avons complété le paragraphe en indiquant, pour chaque tâche, comment les stimuli étaient présentés, comment la réponse était mesurée et avec quels outils ou technique.</w:t>
      </w:r>
    </w:p>
  </w:comment>
  <w:comment w:id="454" w:author="Christophe Savariaux" w:date="2020-03-05T15:33:00Z" w:initials="CS">
    <w:p w14:paraId="74FFC975" w14:textId="77777777" w:rsidR="004E547E" w:rsidRDefault="004E547E">
      <w:pPr>
        <w:pStyle w:val="Commentaire"/>
        <w:rPr>
          <w:lang w:val="fr-FR"/>
        </w:rPr>
      </w:pPr>
      <w:r>
        <w:rPr>
          <w:rStyle w:val="Marquedecommentaire"/>
        </w:rPr>
        <w:annotationRef/>
      </w:r>
      <w:r>
        <w:rPr>
          <w:lang w:val="fr-FR"/>
        </w:rPr>
        <w:t>Idem comment cela est fait ?</w:t>
      </w:r>
    </w:p>
    <w:p w14:paraId="2C479542" w14:textId="31EA2290" w:rsidR="004E547E" w:rsidRPr="00A94999" w:rsidRDefault="004E547E">
      <w:pPr>
        <w:pStyle w:val="Commentaire"/>
        <w:rPr>
          <w:lang w:val="fr-FR"/>
        </w:rPr>
      </w:pPr>
      <w:r w:rsidRPr="0096454F">
        <w:rPr>
          <w:b/>
          <w:lang w:val="fr-FR"/>
        </w:rPr>
        <w:t xml:space="preserve">Réponse : </w:t>
      </w:r>
      <w:r>
        <w:rPr>
          <w:b/>
          <w:lang w:val="fr-FR"/>
        </w:rPr>
        <w:t xml:space="preserve">idem, </w:t>
      </w:r>
      <w:r w:rsidRPr="0096454F">
        <w:rPr>
          <w:b/>
          <w:lang w:val="fr-FR"/>
        </w:rPr>
        <w:t>nous avons complété le paragraphe en indiquant, pour chaque tâche, comment les stimuli étaient présentés, comment la réponse était mesurée et avec quels outils ou technique.</w:t>
      </w:r>
    </w:p>
  </w:comment>
  <w:comment w:id="487" w:author="Christophe Savariaux" w:date="2020-03-05T15:34:00Z" w:initials="CS">
    <w:p w14:paraId="399A362D" w14:textId="77777777" w:rsidR="004E547E" w:rsidRDefault="004E547E">
      <w:pPr>
        <w:pStyle w:val="Commentaire"/>
        <w:rPr>
          <w:lang w:val="fr-FR"/>
        </w:rPr>
      </w:pPr>
      <w:r>
        <w:rPr>
          <w:rStyle w:val="Marquedecommentaire"/>
        </w:rPr>
        <w:annotationRef/>
      </w:r>
      <w:r>
        <w:rPr>
          <w:lang w:val="fr-FR"/>
        </w:rPr>
        <w:t>Idem comment font –ils ? oralement ? sur une feuille ?</w:t>
      </w:r>
    </w:p>
    <w:p w14:paraId="55FC8A0C" w14:textId="1EC63D00" w:rsidR="004E547E" w:rsidRPr="00A94999" w:rsidRDefault="004E547E">
      <w:pPr>
        <w:pStyle w:val="Commentaire"/>
        <w:rPr>
          <w:lang w:val="fr-FR"/>
        </w:rPr>
      </w:pPr>
      <w:r w:rsidRPr="0096454F">
        <w:rPr>
          <w:b/>
          <w:lang w:val="fr-FR"/>
        </w:rPr>
        <w:t xml:space="preserve">Réponse : </w:t>
      </w:r>
      <w:r>
        <w:rPr>
          <w:b/>
          <w:lang w:val="fr-FR"/>
        </w:rPr>
        <w:t xml:space="preserve">idem, </w:t>
      </w:r>
      <w:r w:rsidRPr="0096454F">
        <w:rPr>
          <w:b/>
          <w:lang w:val="fr-FR"/>
        </w:rPr>
        <w:t>nous avons complété le paragraphe en indiquant, pour chaque tâche, comment les stimuli étaient présentés, comment la réponse était mesurée et avec quels outils ou technique.</w:t>
      </w:r>
    </w:p>
  </w:comment>
  <w:comment w:id="589" w:author="Christophe Savariaux" w:date="2020-03-05T15:35:00Z" w:initials="CS">
    <w:p w14:paraId="7C41AC26" w14:textId="77777777" w:rsidR="004E547E" w:rsidRDefault="004E547E">
      <w:pPr>
        <w:pStyle w:val="Commentaire"/>
        <w:rPr>
          <w:lang w:val="fr-FR"/>
        </w:rPr>
      </w:pPr>
      <w:r>
        <w:rPr>
          <w:rStyle w:val="Marquedecommentaire"/>
        </w:rPr>
        <w:annotationRef/>
      </w:r>
      <w:r>
        <w:rPr>
          <w:lang w:val="fr-FR"/>
        </w:rPr>
        <w:t>Expliquez ! On ne comprend pas comment vous faites cela.. et à quoi servent ces appareils ?</w:t>
      </w:r>
    </w:p>
    <w:p w14:paraId="61B6158D" w14:textId="5C8FE137" w:rsidR="004E547E" w:rsidRPr="004706F0" w:rsidRDefault="004E547E">
      <w:pPr>
        <w:pStyle w:val="Commentaire"/>
        <w:rPr>
          <w:b/>
          <w:lang w:val="fr-FR"/>
        </w:rPr>
      </w:pPr>
      <w:r w:rsidRPr="004706F0">
        <w:rPr>
          <w:b/>
          <w:lang w:val="fr-FR"/>
        </w:rPr>
        <w:t>Réponse : Nous avons complété le paragraphe afin de préciser cette partie.</w:t>
      </w:r>
    </w:p>
  </w:comment>
  <w:comment w:id="740" w:author="GWENAELLE JOET" w:date="2020-03-03T12:11:00Z" w:initials="GJ">
    <w:p w14:paraId="37A84D6F" w14:textId="77777777" w:rsidR="004E547E" w:rsidRDefault="004E547E">
      <w:pPr>
        <w:pStyle w:val="Commentaire"/>
        <w:rPr>
          <w:lang w:val="fr-FR"/>
        </w:rPr>
      </w:pPr>
      <w:r>
        <w:rPr>
          <w:rStyle w:val="Marquedecommentaire"/>
        </w:rPr>
        <w:annotationRef/>
      </w:r>
      <w:r>
        <w:rPr>
          <w:lang w:val="fr-FR"/>
        </w:rPr>
        <w:t>C’est-à-dire sans prisme ? Que sont des faux prismes ?</w:t>
      </w:r>
    </w:p>
    <w:p w14:paraId="4B523E63" w14:textId="7DA6FC36" w:rsidR="004E547E" w:rsidRPr="00AC4010" w:rsidRDefault="004E547E">
      <w:pPr>
        <w:pStyle w:val="Commentaire"/>
        <w:rPr>
          <w:b/>
          <w:lang w:val="fr-FR"/>
        </w:rPr>
      </w:pPr>
      <w:r w:rsidRPr="00AC4010">
        <w:rPr>
          <w:b/>
          <w:lang w:val="fr-FR"/>
        </w:rPr>
        <w:t>Réponse : Nous avons modifié cette partie en précisant ce que fait le groupe « contrôle ».</w:t>
      </w:r>
    </w:p>
  </w:comment>
  <w:comment w:id="748" w:author="Marc" w:date="2020-04-10T18:38:00Z" w:initials="M">
    <w:p w14:paraId="1F610465" w14:textId="451636C3" w:rsidR="004E547E" w:rsidRPr="008156F5" w:rsidRDefault="004E547E">
      <w:pPr>
        <w:pStyle w:val="Commentaire"/>
        <w:rPr>
          <w:lang w:val="fr-FR"/>
        </w:rPr>
      </w:pPr>
      <w:r>
        <w:rPr>
          <w:rStyle w:val="Marquedecommentaire"/>
        </w:rPr>
        <w:annotationRef/>
      </w:r>
      <w:r>
        <w:rPr>
          <w:lang w:val="fr-FR"/>
        </w:rPr>
        <w:t>Ajout. Je ne sais pas comment être + clair puisque c’est un peu flou pour moi aussi. Les sujets pointent sur des cibles posées ou dessinées sur la table j’imagine.</w:t>
      </w:r>
    </w:p>
  </w:comment>
  <w:comment w:id="809" w:author="Christophe Savariaux" w:date="2020-03-05T15:36:00Z" w:initials="CS">
    <w:p w14:paraId="5731AA25" w14:textId="77777777" w:rsidR="004E547E" w:rsidRDefault="004E547E">
      <w:pPr>
        <w:pStyle w:val="Commentaire"/>
        <w:rPr>
          <w:lang w:val="fr-FR"/>
        </w:rPr>
      </w:pPr>
      <w:r>
        <w:rPr>
          <w:rStyle w:val="Marquedecommentaire"/>
        </w:rPr>
        <w:annotationRef/>
      </w:r>
      <w:r>
        <w:rPr>
          <w:lang w:val="fr-FR"/>
        </w:rPr>
        <w:t>Sous quelle forme ? vers quoi ? avec quel matériel</w:t>
      </w:r>
    </w:p>
    <w:p w14:paraId="4CAAF45B" w14:textId="0AEC3379" w:rsidR="004E547E" w:rsidRPr="00AC4010" w:rsidRDefault="004E547E">
      <w:pPr>
        <w:pStyle w:val="Commentaire"/>
        <w:rPr>
          <w:b/>
          <w:lang w:val="fr-FR"/>
        </w:rPr>
      </w:pPr>
      <w:r w:rsidRPr="00AC4010">
        <w:rPr>
          <w:b/>
          <w:lang w:val="fr-FR"/>
        </w:rPr>
        <w:t xml:space="preserve">Réponse : </w:t>
      </w:r>
      <w:r>
        <w:rPr>
          <w:b/>
          <w:lang w:val="fr-FR"/>
        </w:rPr>
        <w:t>Nous avons complété ce paragraphe pour expliciter ces éléments.</w:t>
      </w:r>
    </w:p>
  </w:comment>
  <w:comment w:id="915" w:author="Microsoft Office User" w:date="2020-08-26T11:16:00Z" w:initials="MOU">
    <w:p w14:paraId="5BF2CEDC" w14:textId="01AFDF33" w:rsidR="004E547E" w:rsidRDefault="004E547E">
      <w:pPr>
        <w:pStyle w:val="Commentaire"/>
        <w:rPr>
          <w:lang w:val="fr-FR"/>
        </w:rPr>
      </w:pPr>
      <w:r>
        <w:rPr>
          <w:rStyle w:val="Marquedecommentaire"/>
        </w:rPr>
        <w:annotationRef/>
      </w:r>
      <w:r>
        <w:rPr>
          <w:lang w:val="fr-FR"/>
        </w:rPr>
        <w:t xml:space="preserve">Rémi, peux-tu préciser dans la figure « droit-devant objectif correspondant à la </w:t>
      </w:r>
      <w:r>
        <w:t xml:space="preserve">position projetée de l’axe sagittal </w:t>
      </w:r>
      <w:r>
        <w:rPr>
          <w:lang w:val="fr-FR"/>
        </w:rPr>
        <w:t>corporel</w:t>
      </w:r>
      <w:r w:rsidRPr="00BF1EA2">
        <w:rPr>
          <w:lang w:val="fr-FR"/>
        </w:rPr>
        <w:t xml:space="preserve"> </w:t>
      </w:r>
      <w:r>
        <w:rPr>
          <w:lang w:val="fr-FR"/>
        </w:rPr>
        <w:t>du participant » au lieu de « droit-devant du participant »</w:t>
      </w:r>
    </w:p>
    <w:p w14:paraId="492DC143" w14:textId="40F0847B" w:rsidR="004E547E" w:rsidRPr="00BF1EA2" w:rsidRDefault="004E547E">
      <w:pPr>
        <w:pStyle w:val="Commentaire"/>
        <w:rPr>
          <w:lang w:val="fr-FR"/>
        </w:rPr>
      </w:pPr>
      <w:r>
        <w:rPr>
          <w:lang w:val="fr-FR"/>
        </w:rPr>
        <w:t xml:space="preserve">Et « cible à aligner </w:t>
      </w:r>
      <w:r w:rsidRPr="00BF1EA2">
        <w:rPr>
          <w:b/>
          <w:noProof/>
          <w:lang w:val="fr-FR"/>
        </w:rPr>
        <w:t>sur</w:t>
      </w:r>
      <w:r>
        <w:rPr>
          <w:b/>
          <w:noProof/>
          <w:lang w:val="fr-FR"/>
        </w:rPr>
        <w:t xml:space="preserve"> </w:t>
      </w:r>
      <w:r>
        <w:rPr>
          <w:lang w:val="fr-FR"/>
        </w:rPr>
        <w:t xml:space="preserve">le droit-devant </w:t>
      </w:r>
      <w:r w:rsidRPr="00BF1EA2">
        <w:rPr>
          <w:b/>
          <w:noProof/>
          <w:lang w:val="fr-FR"/>
        </w:rPr>
        <w:t>subbjectif</w:t>
      </w:r>
      <w:r>
        <w:rPr>
          <w:noProof/>
          <w:lang w:val="fr-FR"/>
        </w:rPr>
        <w:t xml:space="preserve"> </w:t>
      </w:r>
      <w:r>
        <w:rPr>
          <w:lang w:val="fr-FR"/>
        </w:rPr>
        <w:t xml:space="preserve">dans le plan frontal » </w:t>
      </w:r>
      <w:r>
        <w:rPr>
          <w:noProof/>
          <w:lang w:val="fr-FR"/>
        </w:rPr>
        <w:t xml:space="preserve">au lieu de </w:t>
      </w:r>
      <w:r>
        <w:rPr>
          <w:lang w:val="fr-FR"/>
        </w:rPr>
        <w:t>« cible à aligner avec le droit-devant dans le plan frontal »</w:t>
      </w:r>
    </w:p>
  </w:comment>
  <w:comment w:id="933" w:author="Christophe Savariaux" w:date="2020-03-05T15:37:00Z" w:initials="CS">
    <w:p w14:paraId="00D3EF7A" w14:textId="77777777" w:rsidR="004E547E" w:rsidRDefault="004E547E">
      <w:pPr>
        <w:pStyle w:val="Commentaire"/>
        <w:rPr>
          <w:lang w:val="fr-FR"/>
        </w:rPr>
      </w:pPr>
      <w:r>
        <w:rPr>
          <w:rStyle w:val="Marquedecommentaire"/>
        </w:rPr>
        <w:annotationRef/>
      </w:r>
      <w:r>
        <w:rPr>
          <w:lang w:val="fr-FR"/>
        </w:rPr>
        <w:t>Références ?</w:t>
      </w:r>
    </w:p>
    <w:p w14:paraId="2CBEAD9C" w14:textId="43FD393D" w:rsidR="004E547E" w:rsidRPr="00FC3796" w:rsidRDefault="004E547E">
      <w:pPr>
        <w:pStyle w:val="Commentaire"/>
        <w:rPr>
          <w:b/>
          <w:lang w:val="fr-FR"/>
        </w:rPr>
      </w:pPr>
      <w:r w:rsidRPr="00FC3796">
        <w:rPr>
          <w:b/>
          <w:lang w:val="fr-FR"/>
        </w:rPr>
        <w:t>Réponse : Les références bibliographiques sont désormais présentées à la fin du document (Rémi peux-tu stp t’en occuper ?)</w:t>
      </w:r>
    </w:p>
  </w:comment>
  <w:comment w:id="956" w:author="GWENAELLE JOET" w:date="2020-03-05T09:30:00Z" w:initials="GJ">
    <w:p w14:paraId="2B6CDC2D" w14:textId="77777777" w:rsidR="004E547E" w:rsidRDefault="004E547E">
      <w:pPr>
        <w:pStyle w:val="Commentaire"/>
        <w:rPr>
          <w:lang w:val="fr-FR"/>
        </w:rPr>
      </w:pPr>
      <w:r>
        <w:rPr>
          <w:rStyle w:val="Marquedecommentaire"/>
        </w:rPr>
        <w:annotationRef/>
      </w:r>
      <w:r>
        <w:rPr>
          <w:lang w:val="fr-FR"/>
        </w:rPr>
        <w:t>Qu’avez-vous prévu si les participants sont pris de malaises, de vertiges ou autre après avoir été installés dans ces appareils ?</w:t>
      </w:r>
    </w:p>
    <w:p w14:paraId="6799FDD6" w14:textId="7E68D334" w:rsidR="004E547E" w:rsidRPr="00CB46F8" w:rsidRDefault="004E547E">
      <w:pPr>
        <w:pStyle w:val="Commentaire"/>
        <w:rPr>
          <w:b/>
          <w:lang w:val="fr-FR"/>
        </w:rPr>
      </w:pPr>
      <w:r w:rsidRPr="00CB46F8">
        <w:rPr>
          <w:b/>
          <w:lang w:val="fr-FR"/>
        </w:rPr>
        <w:t xml:space="preserve">Réponse : nous avons complété le paragraphe « méthode » afin </w:t>
      </w:r>
      <w:r w:rsidRPr="00D94F2B">
        <w:rPr>
          <w:b/>
          <w:lang w:val="fr-FR"/>
        </w:rPr>
        <w:t>de préciser que</w:t>
      </w:r>
      <w:r>
        <w:rPr>
          <w:b/>
          <w:lang w:val="fr-FR"/>
        </w:rPr>
        <w:t>,</w:t>
      </w:r>
      <w:r w:rsidRPr="00D94F2B">
        <w:rPr>
          <w:b/>
          <w:lang w:val="fr-FR"/>
        </w:rPr>
        <w:t xml:space="preserve"> « c</w:t>
      </w:r>
      <w:r w:rsidRPr="00D94F2B">
        <w:rPr>
          <w:b/>
        </w:rPr>
        <w:t>omme cela est clairement explicité dans le consentement, les participants sont libres d’arrêter l’étude à tout moment s’il</w:t>
      </w:r>
      <w:r>
        <w:rPr>
          <w:b/>
          <w:lang w:val="fr-FR"/>
        </w:rPr>
        <w:t>s</w:t>
      </w:r>
      <w:r w:rsidRPr="00D94F2B">
        <w:rPr>
          <w:b/>
        </w:rPr>
        <w:t xml:space="preserve"> le demande</w:t>
      </w:r>
      <w:r>
        <w:rPr>
          <w:b/>
          <w:lang w:val="fr-FR"/>
        </w:rPr>
        <w:t>nt</w:t>
      </w:r>
      <w:r w:rsidRPr="00D94F2B">
        <w:rPr>
          <w:b/>
        </w:rPr>
        <w:t xml:space="preserve"> ou à la moindre gêne ressentie durant l’une des tâches décrites ci-dessus (sensation désagréable, inconfort, vertige...).</w:t>
      </w:r>
      <w:r w:rsidRPr="00D94F2B">
        <w:rPr>
          <w:b/>
          <w:lang w:val="fr-FR"/>
        </w:rPr>
        <w:t> »</w:t>
      </w:r>
    </w:p>
  </w:comment>
  <w:comment w:id="1065" w:author="Christophe Savariaux" w:date="2020-03-05T15:37:00Z" w:initials="CS">
    <w:p w14:paraId="3E0BCAA0" w14:textId="77777777" w:rsidR="004E547E" w:rsidRDefault="004E547E">
      <w:pPr>
        <w:pStyle w:val="Commentaire"/>
        <w:rPr>
          <w:lang w:val="fr-FR"/>
        </w:rPr>
      </w:pPr>
      <w:r>
        <w:rPr>
          <w:rStyle w:val="Marquedecommentaire"/>
        </w:rPr>
        <w:annotationRef/>
      </w:r>
      <w:r>
        <w:rPr>
          <w:lang w:val="fr-FR"/>
        </w:rPr>
        <w:t>Expliquez à quoi vont servir ces appareils ? Que mesurent-ils ? Quelles données recueillies ?</w:t>
      </w:r>
    </w:p>
    <w:p w14:paraId="7EA8ADFF" w14:textId="183BC100" w:rsidR="004E547E" w:rsidRPr="00FC3796" w:rsidRDefault="004E547E">
      <w:pPr>
        <w:pStyle w:val="Commentaire"/>
        <w:rPr>
          <w:b/>
          <w:lang w:val="fr-FR"/>
        </w:rPr>
      </w:pPr>
      <w:r w:rsidRPr="00FC3796">
        <w:rPr>
          <w:b/>
          <w:lang w:val="fr-FR"/>
        </w:rPr>
        <w:t xml:space="preserve">Réponse : </w:t>
      </w:r>
      <w:r>
        <w:rPr>
          <w:b/>
          <w:noProof/>
          <w:lang w:val="fr-FR"/>
        </w:rPr>
        <w:t>Nous avons complété le paragraphe afin d'expliciter ces éléments en reprenant succintement ce qui a été décrit dans la description du protocole (ci-dessus).</w:t>
      </w:r>
    </w:p>
  </w:comment>
  <w:comment w:id="1149" w:author="Christophe Savariaux" w:date="2020-03-05T15:38:00Z" w:initials="CS">
    <w:p w14:paraId="4158997A" w14:textId="77777777" w:rsidR="004E547E" w:rsidRDefault="004E547E">
      <w:pPr>
        <w:pStyle w:val="Commentaire"/>
        <w:rPr>
          <w:lang w:val="fr-FR"/>
        </w:rPr>
      </w:pPr>
      <w:r>
        <w:rPr>
          <w:rStyle w:val="Marquedecommentaire"/>
        </w:rPr>
        <w:annotationRef/>
      </w:r>
      <w:r>
        <w:rPr>
          <w:lang w:val="fr-FR"/>
        </w:rPr>
        <w:t>Le même jour et à la suite ? Précisez dans ce cas l’intervalle de temps entre les 2</w:t>
      </w:r>
    </w:p>
    <w:p w14:paraId="05935847" w14:textId="1F7F4796" w:rsidR="004E547E" w:rsidRPr="00E152B4" w:rsidRDefault="004E547E">
      <w:pPr>
        <w:pStyle w:val="Commentaire"/>
        <w:rPr>
          <w:b/>
          <w:lang w:val="fr-FR"/>
        </w:rPr>
      </w:pPr>
      <w:r w:rsidRPr="00E152B4">
        <w:rPr>
          <w:b/>
          <w:lang w:val="fr-FR"/>
        </w:rPr>
        <w:t>Réponse : nous avons complété le paragraphe pour préciser ces éléments.</w:t>
      </w:r>
    </w:p>
  </w:comment>
  <w:comment w:id="1168" w:author="Christophe Savariaux" w:date="2020-03-05T15:38:00Z" w:initials="CS">
    <w:p w14:paraId="5358C7CC" w14:textId="77777777" w:rsidR="004E547E" w:rsidRDefault="004E547E">
      <w:pPr>
        <w:pStyle w:val="Commentaire"/>
        <w:rPr>
          <w:lang w:val="fr-FR"/>
        </w:rPr>
      </w:pPr>
      <w:r>
        <w:rPr>
          <w:rStyle w:val="Marquedecommentaire"/>
        </w:rPr>
        <w:annotationRef/>
      </w:r>
      <w:r>
        <w:rPr>
          <w:lang w:val="fr-FR"/>
        </w:rPr>
        <w:t>On aimerait bien savoir lesquelles ? Et sous quelle forme sont elles enregistrées ?</w:t>
      </w:r>
    </w:p>
    <w:p w14:paraId="4A74FB30" w14:textId="77777777" w:rsidR="004E547E" w:rsidRDefault="004E547E">
      <w:pPr>
        <w:pStyle w:val="Commentaire"/>
        <w:rPr>
          <w:b/>
          <w:lang w:val="fr-FR"/>
        </w:rPr>
      </w:pPr>
      <w:r w:rsidRPr="00DE327C">
        <w:rPr>
          <w:b/>
          <w:lang w:val="fr-FR"/>
        </w:rPr>
        <w:t>Réponse : nous avons complété le paragraphe</w:t>
      </w:r>
      <w:r>
        <w:rPr>
          <w:lang w:val="fr-FR"/>
        </w:rPr>
        <w:t xml:space="preserve"> </w:t>
      </w:r>
      <w:r w:rsidRPr="00E152B4">
        <w:rPr>
          <w:b/>
          <w:lang w:val="fr-FR"/>
        </w:rPr>
        <w:t>pour préciser ces éléments.</w:t>
      </w:r>
    </w:p>
    <w:p w14:paraId="48F9C6BB" w14:textId="2B043EE1" w:rsidR="004E547E" w:rsidRPr="00DE327C" w:rsidRDefault="004E547E">
      <w:pPr>
        <w:pStyle w:val="Commentaire"/>
        <w:rPr>
          <w:lang w:val="fr-FR"/>
        </w:rPr>
      </w:pPr>
      <w:r>
        <w:rPr>
          <w:lang w:val="fr-FR"/>
        </w:rPr>
        <w:t xml:space="preserve">Il reste encore ici </w:t>
      </w:r>
      <w:r>
        <w:rPr>
          <w:highlight w:val="yellow"/>
          <w:lang w:val="fr-FR"/>
        </w:rPr>
        <w:t>à</w:t>
      </w:r>
      <w:r w:rsidRPr="0015361D">
        <w:rPr>
          <w:highlight w:val="yellow"/>
        </w:rPr>
        <w:t xml:space="preserve"> préciser </w:t>
      </w:r>
      <w:r>
        <w:rPr>
          <w:highlight w:val="yellow"/>
          <w:lang w:val="fr-FR"/>
        </w:rPr>
        <w:t xml:space="preserve">comment </w:t>
      </w:r>
      <w:r w:rsidRPr="0015361D">
        <w:rPr>
          <w:highlight w:val="yellow"/>
        </w:rPr>
        <w:t>on va mesurer l’inclinaison du corps</w:t>
      </w:r>
      <w:r>
        <w:rPr>
          <w:highlight w:val="yellow"/>
        </w:rPr>
        <w:t>…</w:t>
      </w:r>
      <w:r>
        <w:rPr>
          <w:highlight w:val="yellow"/>
          <w:lang w:val="fr-FR"/>
        </w:rPr>
        <w:t xml:space="preserve"> Rémi, c</w:t>
      </w:r>
      <w:r w:rsidRPr="0015361D">
        <w:rPr>
          <w:highlight w:val="yellow"/>
        </w:rPr>
        <w:t>omment vont être enregistrées les données de l’inclinomètre (est-ce un dispo</w:t>
      </w:r>
      <w:r>
        <w:rPr>
          <w:highlight w:val="yellow"/>
        </w:rPr>
        <w:t>si</w:t>
      </w:r>
      <w:r w:rsidRPr="0015361D">
        <w:rPr>
          <w:highlight w:val="yellow"/>
        </w:rPr>
        <w:t>tif à part</w:t>
      </w:r>
      <w:r>
        <w:rPr>
          <w:highlight w:val="yellow"/>
        </w:rPr>
        <w:t xml:space="preserve"> ou communiquant avec l’ordinateur ?</w:t>
      </w:r>
      <w:r>
        <w:rPr>
          <w:highlight w:val="yellow"/>
          <w:lang w:val="fr-FR"/>
        </w:rPr>
        <w:t>) L</w:t>
      </w:r>
      <w:r>
        <w:rPr>
          <w:highlight w:val="yellow"/>
        </w:rPr>
        <w:t>es données devront-elles être lues sur le dispositif et reportées informatiquement ?</w:t>
      </w:r>
      <w:r>
        <w:rPr>
          <w:highlight w:val="yellow"/>
          <w:lang w:val="fr-FR"/>
        </w:rPr>
        <w:t xml:space="preserve"> etc… Comment ça se passe ? As-tu des infos ?</w:t>
      </w:r>
    </w:p>
  </w:comment>
  <w:comment w:id="1259" w:author="Remi" w:date="2020-08-27T13:58:00Z" w:initials="R">
    <w:p w14:paraId="5D07D119" w14:textId="09C5E63F" w:rsidR="00A80FF9" w:rsidRPr="00A80FF9" w:rsidRDefault="00A80FF9">
      <w:pPr>
        <w:pStyle w:val="Commentaire"/>
        <w:rPr>
          <w:lang w:val="fr-FR"/>
        </w:rPr>
      </w:pPr>
      <w:r>
        <w:rPr>
          <w:rStyle w:val="Marquedecommentaire"/>
        </w:rPr>
        <w:annotationRef/>
      </w:r>
      <w:r>
        <w:rPr>
          <w:lang w:val="fr-FR"/>
        </w:rPr>
        <w:t>Je laisse le Pr Pérennou compléter ici</w:t>
      </w:r>
    </w:p>
  </w:comment>
  <w:comment w:id="1345" w:author="GWENAELLE JOET" w:date="2020-03-03T15:03:00Z" w:initials="GJ">
    <w:p w14:paraId="7F095765" w14:textId="77777777" w:rsidR="004E547E" w:rsidRDefault="004E547E">
      <w:pPr>
        <w:pStyle w:val="Commentaire"/>
        <w:rPr>
          <w:lang w:val="fr-FR"/>
        </w:rPr>
      </w:pPr>
      <w:r>
        <w:rPr>
          <w:rStyle w:val="Marquedecommentaire"/>
        </w:rPr>
        <w:annotationRef/>
      </w:r>
      <w:r>
        <w:rPr>
          <w:lang w:val="fr-FR"/>
        </w:rPr>
        <w:t>Les sujets de pré test et du post test seront-ils les mêmes ?</w:t>
      </w:r>
    </w:p>
    <w:p w14:paraId="0F4CB226" w14:textId="346D4002" w:rsidR="004E547E" w:rsidRPr="002D6FA5" w:rsidRDefault="004E547E">
      <w:pPr>
        <w:pStyle w:val="Commentaire"/>
        <w:rPr>
          <w:b/>
          <w:lang w:val="fr-FR"/>
        </w:rPr>
      </w:pPr>
      <w:r w:rsidRPr="002D6FA5">
        <w:rPr>
          <w:b/>
          <w:lang w:val="fr-FR"/>
        </w:rPr>
        <w:t>Réponse : nous avons complété les paragraphes précédent</w:t>
      </w:r>
      <w:r>
        <w:rPr>
          <w:b/>
          <w:lang w:val="fr-FR"/>
        </w:rPr>
        <w:t>s</w:t>
      </w:r>
      <w:r w:rsidRPr="002D6FA5">
        <w:rPr>
          <w:b/>
          <w:lang w:val="fr-FR"/>
        </w:rPr>
        <w:t xml:space="preserve"> </w:t>
      </w:r>
      <w:r>
        <w:rPr>
          <w:b/>
          <w:lang w:val="fr-FR"/>
        </w:rPr>
        <w:t xml:space="preserve">(au bas de la page 4) </w:t>
      </w:r>
      <w:r w:rsidRPr="002D6FA5">
        <w:rPr>
          <w:b/>
          <w:lang w:val="fr-FR"/>
        </w:rPr>
        <w:t>pour informer clairement le lecteur que chaque participant sera soumis aux différentes phases (pré-test, test et post-test) de l’expérience. Ce seront donc les mêmes sujets au pré-test et au post-test.</w:t>
      </w:r>
    </w:p>
  </w:comment>
  <w:comment w:id="1360" w:author="Christophe Savariaux" w:date="2020-03-05T15:39:00Z" w:initials="CS">
    <w:p w14:paraId="2A35AFD4" w14:textId="77777777" w:rsidR="004E547E" w:rsidRDefault="004E547E">
      <w:pPr>
        <w:pStyle w:val="Commentaire"/>
        <w:rPr>
          <w:lang w:val="fr-FR"/>
        </w:rPr>
      </w:pPr>
      <w:r>
        <w:rPr>
          <w:rStyle w:val="Marquedecommentaire"/>
        </w:rPr>
        <w:annotationRef/>
      </w:r>
      <w:r>
        <w:rPr>
          <w:lang w:val="fr-FR"/>
        </w:rPr>
        <w:t>Quelles valeurs</w:t>
      </w:r>
    </w:p>
    <w:p w14:paraId="0BA0CEB9" w14:textId="6A3E2BEB" w:rsidR="004E547E" w:rsidRPr="00B82AA3" w:rsidRDefault="004E547E">
      <w:pPr>
        <w:pStyle w:val="Commentaire"/>
        <w:rPr>
          <w:b/>
          <w:lang w:val="fr-FR"/>
        </w:rPr>
      </w:pPr>
      <w:r w:rsidRPr="00B82AA3">
        <w:rPr>
          <w:b/>
          <w:lang w:val="fr-FR"/>
        </w:rPr>
        <w:t>Réponse : nous avons complété le paragraphe pour expliciter comment nos données donneront lieu à l’estimation de distances et d’angle</w:t>
      </w:r>
      <w:r>
        <w:rPr>
          <w:b/>
          <w:lang w:val="fr-FR"/>
        </w:rPr>
        <w:t>s</w:t>
      </w:r>
      <w:r w:rsidRPr="00B82AA3">
        <w:rPr>
          <w:b/>
          <w:lang w:val="fr-FR"/>
        </w:rPr>
        <w:t>.</w:t>
      </w:r>
    </w:p>
  </w:comment>
  <w:comment w:id="1385" w:author="GWENAELLE JOET" w:date="2020-03-03T15:06:00Z" w:initials="GJ">
    <w:p w14:paraId="224B008E" w14:textId="77777777" w:rsidR="004E547E" w:rsidRDefault="004E547E">
      <w:pPr>
        <w:pStyle w:val="Commentaire"/>
        <w:rPr>
          <w:lang w:val="fr-FR"/>
        </w:rPr>
      </w:pPr>
      <w:r>
        <w:rPr>
          <w:rStyle w:val="Marquedecommentaire"/>
        </w:rPr>
        <w:annotationRef/>
      </w:r>
      <w:r>
        <w:rPr>
          <w:lang w:val="fr-FR"/>
        </w:rPr>
        <w:t>Quelles solutions apporterez-vous en cas de malaise, de chute  ou autre ?</w:t>
      </w:r>
    </w:p>
    <w:p w14:paraId="0DA9F488" w14:textId="71FD955E" w:rsidR="004E547E" w:rsidRPr="002C18BF" w:rsidRDefault="004E547E">
      <w:pPr>
        <w:pStyle w:val="Commentaire"/>
        <w:rPr>
          <w:rStyle w:val="Marquedecommentaire"/>
          <w:b/>
          <w:lang w:val="fr-FR"/>
        </w:rPr>
      </w:pPr>
      <w:r w:rsidRPr="002C18BF">
        <w:rPr>
          <w:b/>
          <w:lang w:val="fr-FR"/>
        </w:rPr>
        <w:t>Réponse :</w:t>
      </w:r>
      <w:r w:rsidRPr="002C18BF">
        <w:rPr>
          <w:rStyle w:val="Marquedecommentaire"/>
          <w:b/>
        </w:rPr>
        <w:t xml:space="preserve"> </w:t>
      </w:r>
      <w:r w:rsidRPr="002C18BF">
        <w:rPr>
          <w:rStyle w:val="Marquedecommentaire"/>
          <w:b/>
          <w:lang w:val="fr-FR"/>
        </w:rPr>
        <w:t xml:space="preserve">l’expérimentateur arrêtera l’étude comme précisé </w:t>
      </w:r>
      <w:r>
        <w:rPr>
          <w:rStyle w:val="Marquedecommentaire"/>
          <w:b/>
          <w:lang w:val="fr-FR"/>
        </w:rPr>
        <w:t xml:space="preserve">maintenant </w:t>
      </w:r>
      <w:r w:rsidRPr="002C18BF">
        <w:rPr>
          <w:rStyle w:val="Marquedecommentaire"/>
          <w:b/>
          <w:lang w:val="fr-FR"/>
        </w:rPr>
        <w:t>dans le paragraphe.</w:t>
      </w:r>
    </w:p>
  </w:comment>
  <w:comment w:id="1417" w:author="Microsoft Office User" w:date="2020-08-26T12:14:00Z" w:initials="MOU">
    <w:p w14:paraId="50DCF1BA" w14:textId="164D238D" w:rsidR="004E547E" w:rsidRPr="00DE327C" w:rsidRDefault="004E547E">
      <w:pPr>
        <w:pStyle w:val="Commentaire"/>
        <w:rPr>
          <w:lang w:val="fr-FR"/>
        </w:rPr>
      </w:pPr>
      <w:r>
        <w:rPr>
          <w:rStyle w:val="Marquedecommentaire"/>
        </w:rPr>
        <w:annotationRef/>
      </w:r>
      <w:r>
        <w:rPr>
          <w:lang w:val="fr-FR"/>
        </w:rPr>
        <w:t>Peux-tu ajouter une référence plus récente Rémi ?</w:t>
      </w:r>
    </w:p>
  </w:comment>
  <w:comment w:id="1428" w:author="Microsoft Office User" w:date="2020-08-26T12:14:00Z" w:initials="MOU">
    <w:p w14:paraId="5836C63A" w14:textId="77777777" w:rsidR="00261ABE" w:rsidRPr="00DE327C" w:rsidRDefault="00261ABE" w:rsidP="00261ABE">
      <w:pPr>
        <w:pStyle w:val="Commentaire"/>
        <w:rPr>
          <w:lang w:val="fr-FR"/>
        </w:rPr>
      </w:pPr>
      <w:r>
        <w:rPr>
          <w:rStyle w:val="Marquedecommentaire"/>
        </w:rPr>
        <w:annotationRef/>
      </w:r>
      <w:r>
        <w:rPr>
          <w:lang w:val="fr-FR"/>
        </w:rPr>
        <w:t>Idem ici ?</w:t>
      </w:r>
    </w:p>
  </w:comment>
  <w:comment w:id="1431" w:author="GWENAELLE JOET" w:date="2020-03-05T09:33:00Z" w:initials="GJ">
    <w:p w14:paraId="0F05B2EB" w14:textId="77777777" w:rsidR="004E547E" w:rsidRDefault="004E547E">
      <w:pPr>
        <w:pStyle w:val="Commentaire"/>
        <w:rPr>
          <w:lang w:val="fr-FR"/>
        </w:rPr>
      </w:pPr>
      <w:r>
        <w:rPr>
          <w:rStyle w:val="Marquedecommentaire"/>
        </w:rPr>
        <w:annotationRef/>
      </w:r>
      <w:r>
        <w:rPr>
          <w:lang w:val="fr-FR"/>
        </w:rPr>
        <w:t>Il faudra avertir les participants des effets secondaires qu’ils encourent</w:t>
      </w:r>
    </w:p>
    <w:p w14:paraId="57628AEC" w14:textId="3D9D7B85" w:rsidR="004E547E" w:rsidRPr="00503BB9" w:rsidRDefault="004E547E">
      <w:pPr>
        <w:pStyle w:val="Commentaire"/>
        <w:rPr>
          <w:b/>
          <w:lang w:val="fr-FR"/>
        </w:rPr>
      </w:pPr>
      <w:r w:rsidRPr="00503BB9">
        <w:rPr>
          <w:b/>
          <w:lang w:val="fr-FR"/>
        </w:rPr>
        <w:t xml:space="preserve">Réponse : nous précisons ici que ce protocole n’induit pas d’effets secondaires. </w:t>
      </w:r>
    </w:p>
  </w:comment>
  <w:comment w:id="1433" w:author="Microsoft Office User" w:date="2020-08-26T12:14:00Z" w:initials="MOU">
    <w:p w14:paraId="6070F7E5" w14:textId="000036BB" w:rsidR="004E547E" w:rsidRPr="00DE327C" w:rsidRDefault="004E547E">
      <w:pPr>
        <w:pStyle w:val="Commentaire"/>
        <w:rPr>
          <w:lang w:val="fr-FR"/>
        </w:rPr>
      </w:pPr>
      <w:r>
        <w:rPr>
          <w:rStyle w:val="Marquedecommentaire"/>
        </w:rPr>
        <w:annotationRef/>
      </w:r>
      <w:r>
        <w:rPr>
          <w:lang w:val="fr-FR"/>
        </w:rPr>
        <w:t>Idem ici ?</w:t>
      </w:r>
    </w:p>
  </w:comment>
  <w:comment w:id="1488" w:author="Christophe Savariaux" w:date="2020-03-05T15:40:00Z" w:initials="CS">
    <w:p w14:paraId="7E09163F" w14:textId="5FDAF4EF" w:rsidR="004E547E" w:rsidRPr="00CD20CF" w:rsidRDefault="004E547E">
      <w:pPr>
        <w:pStyle w:val="Commentaire"/>
        <w:rPr>
          <w:lang w:val="fr-FR"/>
        </w:rPr>
      </w:pPr>
      <w:r>
        <w:rPr>
          <w:rStyle w:val="Marquedecommentaire"/>
        </w:rPr>
        <w:annotationRef/>
      </w:r>
      <w:r>
        <w:rPr>
          <w:lang w:val="fr-FR"/>
        </w:rPr>
        <w:t>Pourquoi cas 1 ? y-a-t-il d’autres cas ?</w:t>
      </w:r>
    </w:p>
  </w:comment>
  <w:comment w:id="1492" w:author="Christophe Savariaux" w:date="2020-03-05T15:40:00Z" w:initials="CS">
    <w:p w14:paraId="4EF307C6" w14:textId="78937588" w:rsidR="004E547E" w:rsidRDefault="004E547E" w:rsidP="00CD20CF">
      <w:pPr>
        <w:pStyle w:val="Commentaire"/>
        <w:rPr>
          <w:lang w:val="fr-FR"/>
        </w:rPr>
      </w:pPr>
      <w:r>
        <w:rPr>
          <w:rStyle w:val="Marquedecommentaire"/>
        </w:rPr>
        <w:annotationRef/>
      </w:r>
      <w:r>
        <w:rPr>
          <w:rStyle w:val="Marquedecommentaire"/>
        </w:rPr>
        <w:annotationRef/>
      </w:r>
      <w:r>
        <w:rPr>
          <w:lang w:val="fr-FR"/>
        </w:rPr>
        <w:t>Comment faites-vous si les 2 sessions sont réalisées des jours différents ? Il vous faut une table de correspondance alors ?</w:t>
      </w:r>
    </w:p>
    <w:p w14:paraId="4C10ECE0" w14:textId="632455A0" w:rsidR="004E547E" w:rsidRPr="00503BB9" w:rsidRDefault="004E547E" w:rsidP="00CD20CF">
      <w:pPr>
        <w:pStyle w:val="Commentaire"/>
        <w:rPr>
          <w:b/>
          <w:lang w:val="fr-FR"/>
        </w:rPr>
      </w:pPr>
      <w:r w:rsidRPr="00503BB9">
        <w:rPr>
          <w:b/>
          <w:lang w:val="fr-FR"/>
        </w:rPr>
        <w:t xml:space="preserve">Réponse : nous avons effectivement prévu d’utiliser une table de correspondance des numéros aléatoires </w:t>
      </w:r>
      <w:r>
        <w:rPr>
          <w:b/>
          <w:lang w:val="fr-FR"/>
        </w:rPr>
        <w:t>qui sera détruite à la fin de l’expérience si les sujets participent à deux sessions séparées dans le temps et nous l’avons maintenant précisé dans le paragraphe.</w:t>
      </w:r>
    </w:p>
    <w:p w14:paraId="5A32A48D" w14:textId="63DF9C2C" w:rsidR="004E547E" w:rsidRPr="00CD20CF" w:rsidRDefault="004E547E">
      <w:pPr>
        <w:pStyle w:val="Commentaire"/>
        <w:rPr>
          <w:lang w:val="fr-FR"/>
        </w:rPr>
      </w:pPr>
    </w:p>
  </w:comment>
  <w:comment w:id="1493" w:author="Microsoft Office User" w:date="2020-04-09T18:06:00Z" w:initials="MOU">
    <w:p w14:paraId="15B3CF93" w14:textId="2E2EF034" w:rsidR="004E547E" w:rsidRDefault="004E547E">
      <w:pPr>
        <w:pStyle w:val="Commentaire"/>
      </w:pPr>
      <w:r>
        <w:rPr>
          <w:rStyle w:val="Marquedecommentaire"/>
        </w:rPr>
        <w:annotationRef/>
      </w:r>
    </w:p>
  </w:comment>
  <w:comment w:id="1494" w:author="Microsoft Office User" w:date="2020-04-09T18:07:00Z" w:initials="MOU">
    <w:p w14:paraId="0418E616" w14:textId="4A3F89A5" w:rsidR="004E547E" w:rsidRDefault="004E547E">
      <w:pPr>
        <w:pStyle w:val="Commentaire"/>
      </w:pPr>
      <w:r>
        <w:rPr>
          <w:rStyle w:val="Marquedecommentaire"/>
        </w:rPr>
        <w:annotationRef/>
      </w:r>
    </w:p>
  </w:comment>
  <w:comment w:id="1495" w:author="Microsoft Office User" w:date="2020-04-09T18:35:00Z" w:initials="MOU">
    <w:p w14:paraId="6E9C0BF9" w14:textId="738440E5" w:rsidR="004E547E" w:rsidRDefault="004E547E">
      <w:pPr>
        <w:pStyle w:val="Commentaire"/>
      </w:pPr>
      <w:r>
        <w:rPr>
          <w:rStyle w:val="Marquedecommentaire"/>
        </w:rPr>
        <w:annotationRef/>
      </w:r>
    </w:p>
  </w:comment>
  <w:comment w:id="1496" w:author="Microsoft Office User" w:date="2020-04-09T18:36:00Z" w:initials="MOU">
    <w:p w14:paraId="2E8B17D4" w14:textId="291DF343" w:rsidR="004E547E" w:rsidRDefault="004E547E">
      <w:pPr>
        <w:pStyle w:val="Commentaire"/>
      </w:pPr>
      <w:r>
        <w:rPr>
          <w:rStyle w:val="Marquedecommentaire"/>
        </w:rPr>
        <w:annotationRef/>
      </w:r>
    </w:p>
  </w:comment>
  <w:comment w:id="1497" w:author="Microsoft Office User" w:date="2020-04-09T18:36:00Z" w:initials="MOU">
    <w:p w14:paraId="60342328" w14:textId="4B3599C9" w:rsidR="004E547E" w:rsidRDefault="004E547E">
      <w:pPr>
        <w:pStyle w:val="Commentaire"/>
      </w:pPr>
      <w:r>
        <w:rPr>
          <w:rStyle w:val="Marquedecommentaire"/>
        </w:rPr>
        <w:annotationRef/>
      </w:r>
    </w:p>
  </w:comment>
  <w:comment w:id="1514" w:author="GWENAELLE JOET" w:date="2020-03-03T15:19:00Z" w:initials="GJ">
    <w:p w14:paraId="528C13B5" w14:textId="77777777" w:rsidR="004E547E" w:rsidRDefault="004E547E">
      <w:pPr>
        <w:pStyle w:val="Commentaire"/>
        <w:rPr>
          <w:noProof/>
          <w:lang w:val="fr-FR"/>
        </w:rPr>
      </w:pPr>
      <w:r>
        <w:rPr>
          <w:rStyle w:val="Marquedecommentaire"/>
        </w:rPr>
        <w:annotationRef/>
      </w:r>
      <w:r>
        <w:rPr>
          <w:lang w:val="fr-FR"/>
        </w:rPr>
        <w:t>Si vous avez le nom du participant correspondant au numéro aléatoire alors vous ne pouvez pas affirmer qu’il existe un anonymat strict</w:t>
      </w:r>
    </w:p>
    <w:p w14:paraId="146FD11F" w14:textId="30F957C1" w:rsidR="004E547E" w:rsidRPr="000D762B" w:rsidRDefault="004E547E">
      <w:pPr>
        <w:pStyle w:val="Commentaire"/>
        <w:rPr>
          <w:b/>
          <w:lang w:val="fr-FR"/>
        </w:rPr>
      </w:pPr>
      <w:r w:rsidRPr="000D762B">
        <w:rPr>
          <w:b/>
          <w:noProof/>
          <w:lang w:val="fr-FR"/>
        </w:rPr>
        <w:t>Réponse: comme nous en avons discuté lors de la commission, nous avons précisé que l'anonymat sera quoi qu'il en soit res</w:t>
      </w:r>
      <w:r>
        <w:rPr>
          <w:b/>
          <w:noProof/>
          <w:lang w:val="fr-FR"/>
        </w:rPr>
        <w:t>pec</w:t>
      </w:r>
      <w:r w:rsidRPr="000D762B">
        <w:rPr>
          <w:b/>
          <w:noProof/>
          <w:lang w:val="fr-FR"/>
        </w:rPr>
        <w:t xml:space="preserve">té </w:t>
      </w:r>
      <w:r>
        <w:rPr>
          <w:b/>
          <w:noProof/>
          <w:lang w:val="fr-FR"/>
        </w:rPr>
        <w:t>à la fin des inclusions.</w:t>
      </w:r>
    </w:p>
  </w:comment>
  <w:comment w:id="1694" w:author="GWENAELLE JOET" w:date="2020-03-03T15:10:00Z" w:initials="GJ">
    <w:p w14:paraId="4A62130D" w14:textId="257B97DE" w:rsidR="004E547E" w:rsidRPr="006E780E" w:rsidRDefault="004E547E">
      <w:pPr>
        <w:pStyle w:val="Commentaire"/>
        <w:rPr>
          <w:lang w:val="fr-FR"/>
        </w:rPr>
      </w:pPr>
      <w:r w:rsidRPr="000D762B">
        <w:rPr>
          <w:rStyle w:val="Marquedecommentaire"/>
          <w:b/>
        </w:rPr>
        <w:annotationRef/>
      </w:r>
      <w:r>
        <w:rPr>
          <w:lang w:val="fr-FR"/>
        </w:rPr>
        <w:t xml:space="preserve">Vous disiez en amont ne vous intéresser qu’à des sujets sains ? </w:t>
      </w:r>
    </w:p>
  </w:comment>
  <w:comment w:id="1721" w:author="GWENAELLE JOET" w:date="2020-03-03T15:12:00Z" w:initials="GJ">
    <w:p w14:paraId="69175DEE" w14:textId="77777777" w:rsidR="004E547E" w:rsidRDefault="004E547E">
      <w:pPr>
        <w:pStyle w:val="Commentaire"/>
        <w:rPr>
          <w:lang w:val="fr-FR"/>
        </w:rPr>
      </w:pPr>
      <w:r>
        <w:rPr>
          <w:rStyle w:val="Marquedecommentaire"/>
        </w:rPr>
        <w:annotationRef/>
      </w:r>
      <w:r>
        <w:rPr>
          <w:lang w:val="fr-FR"/>
        </w:rPr>
        <w:t>A mon sens, il faut être plus explicite. Je ne suis pas certaine que j’aurais compris si je n’avais pas lu le reste du dossier</w:t>
      </w:r>
    </w:p>
    <w:p w14:paraId="117DE389" w14:textId="309E8DFF" w:rsidR="004E547E" w:rsidRPr="00672DEF" w:rsidRDefault="004E547E">
      <w:pPr>
        <w:pStyle w:val="Commentaire"/>
        <w:rPr>
          <w:b/>
          <w:lang w:val="fr-FR"/>
        </w:rPr>
      </w:pPr>
      <w:r w:rsidRPr="00672DEF">
        <w:rPr>
          <w:b/>
          <w:lang w:val="fr-FR"/>
        </w:rPr>
        <w:t xml:space="preserve">Réponse : nous ne voulons pas être explicite quant aux hypothèses précises de cette recherche car nous souhaitons que le participant reste autant que possible naïf par rapport aux objectifs de la recherche </w:t>
      </w:r>
      <w:r>
        <w:rPr>
          <w:b/>
          <w:lang w:val="fr-FR"/>
        </w:rPr>
        <w:t xml:space="preserve">afin d’éviter des </w:t>
      </w:r>
      <w:r w:rsidRPr="00672DEF">
        <w:rPr>
          <w:b/>
          <w:lang w:val="fr-FR"/>
        </w:rPr>
        <w:t>biais</w:t>
      </w:r>
      <w:r>
        <w:rPr>
          <w:b/>
          <w:lang w:val="fr-FR"/>
        </w:rPr>
        <w:t xml:space="preserve"> possibles</w:t>
      </w:r>
      <w:r w:rsidRPr="00672DEF">
        <w:rPr>
          <w:b/>
          <w:lang w:val="fr-FR"/>
        </w:rPr>
        <w:t xml:space="preserve"> </w:t>
      </w:r>
      <w:r>
        <w:rPr>
          <w:b/>
          <w:lang w:val="fr-FR"/>
        </w:rPr>
        <w:t xml:space="preserve">qui viendrait contaminer </w:t>
      </w:r>
      <w:r w:rsidRPr="00672DEF">
        <w:rPr>
          <w:b/>
          <w:lang w:val="fr-FR"/>
        </w:rPr>
        <w:t>les résultats de cette recherche.</w:t>
      </w:r>
      <w:r>
        <w:rPr>
          <w:b/>
          <w:lang w:val="fr-FR"/>
        </w:rPr>
        <w:t xml:space="preserve"> Nous avons toutefois complété le paragraphe en donnant un exemple pour clarifier nos propos. </w:t>
      </w:r>
    </w:p>
  </w:comment>
  <w:comment w:id="1722" w:author="Christophe Savariaux" w:date="2020-03-05T15:42:00Z" w:initials="CS">
    <w:p w14:paraId="17A6AC3B" w14:textId="0FD2AE00" w:rsidR="004E547E" w:rsidRDefault="004E547E" w:rsidP="00CD20CF">
      <w:pPr>
        <w:pStyle w:val="Commentaire"/>
        <w:rPr>
          <w:lang w:val="fr-FR"/>
        </w:rPr>
      </w:pPr>
      <w:r>
        <w:rPr>
          <w:rStyle w:val="Marquedecommentaire"/>
        </w:rPr>
        <w:annotationRef/>
      </w:r>
      <w:r>
        <w:rPr>
          <w:lang w:val="fr-FR"/>
        </w:rPr>
        <w:t xml:space="preserve">Il faut dire au sujet qu’on va l’installer dans une chaise qui va basculer ! Dire aussi ce que vous mesurez comme données ? Vidéo ? </w:t>
      </w:r>
    </w:p>
    <w:p w14:paraId="29775A40" w14:textId="5D988BDD" w:rsidR="004E547E" w:rsidRPr="00CD20CF" w:rsidRDefault="004E547E">
      <w:pPr>
        <w:pStyle w:val="Commentaire"/>
        <w:rPr>
          <w:lang w:val="fr-FR"/>
        </w:rPr>
      </w:pPr>
      <w:r w:rsidRPr="00672DEF">
        <w:rPr>
          <w:b/>
          <w:lang w:val="fr-FR"/>
        </w:rPr>
        <w:t>Réponse : nous</w:t>
      </w:r>
      <w:r>
        <w:rPr>
          <w:b/>
          <w:lang w:val="fr-FR"/>
        </w:rPr>
        <w:t xml:space="preserve"> avons complété cette parie afin de décrire l’ensemble des tâches et dispositifs auxquels le participant pourrait être soumis.</w:t>
      </w:r>
    </w:p>
  </w:comment>
  <w:comment w:id="1881" w:author="GWENAELLE JOET" w:date="2020-03-03T15:14:00Z" w:initials="GJ">
    <w:p w14:paraId="0F790857" w14:textId="77777777" w:rsidR="004E547E" w:rsidRDefault="004E547E">
      <w:pPr>
        <w:pStyle w:val="Commentaire"/>
        <w:rPr>
          <w:lang w:val="fr-FR"/>
        </w:rPr>
      </w:pPr>
      <w:r>
        <w:rPr>
          <w:rStyle w:val="Marquedecommentaire"/>
        </w:rPr>
        <w:annotationRef/>
      </w:r>
      <w:r>
        <w:rPr>
          <w:lang w:val="fr-FR"/>
        </w:rPr>
        <w:t>Les sujets sont susceptibles d’être soumis à d’autres appareils. Il faut le leur dire ici</w:t>
      </w:r>
    </w:p>
    <w:p w14:paraId="7BB9CE37" w14:textId="6BB99B11" w:rsidR="004E547E" w:rsidRPr="00373A04" w:rsidRDefault="004E547E">
      <w:pPr>
        <w:pStyle w:val="Commentaire"/>
        <w:rPr>
          <w:b/>
          <w:lang w:val="fr-FR"/>
        </w:rPr>
      </w:pPr>
      <w:r w:rsidRPr="00373A04">
        <w:rPr>
          <w:b/>
          <w:lang w:val="fr-FR"/>
        </w:rPr>
        <w:t xml:space="preserve">Réponse : nous avons complété le paragraphe afin d’indiquer au participants les différents outils </w:t>
      </w:r>
      <w:r>
        <w:rPr>
          <w:b/>
          <w:lang w:val="fr-FR"/>
        </w:rPr>
        <w:t>et</w:t>
      </w:r>
      <w:r w:rsidRPr="00373A04">
        <w:rPr>
          <w:b/>
          <w:lang w:val="fr-FR"/>
        </w:rPr>
        <w:t xml:space="preserve"> tâches auxquels il pourra être soumis ou exposé. </w:t>
      </w:r>
    </w:p>
  </w:comment>
  <w:comment w:id="1884" w:author="GWENAELLE JOET" w:date="2020-03-03T15:18:00Z" w:initials="GJ">
    <w:p w14:paraId="02660D86" w14:textId="77777777" w:rsidR="004E547E" w:rsidRDefault="004E547E">
      <w:pPr>
        <w:pStyle w:val="Commentaire"/>
        <w:rPr>
          <w:lang w:val="fr-FR"/>
        </w:rPr>
      </w:pPr>
      <w:r>
        <w:rPr>
          <w:rStyle w:val="Marquedecommentaire"/>
        </w:rPr>
        <w:annotationRef/>
      </w:r>
      <w:r>
        <w:rPr>
          <w:lang w:val="fr-FR"/>
        </w:rPr>
        <w:t>Et s’il est étudiant dans une autre discipline ? Quelles seront les conséquences ?</w:t>
      </w:r>
    </w:p>
    <w:p w14:paraId="79ACDAF8" w14:textId="25970E12" w:rsidR="004E547E" w:rsidRPr="00373A04" w:rsidRDefault="004E547E">
      <w:pPr>
        <w:pStyle w:val="Commentaire"/>
        <w:rPr>
          <w:b/>
          <w:lang w:val="fr-FR"/>
        </w:rPr>
      </w:pPr>
      <w:r w:rsidRPr="00373A04">
        <w:rPr>
          <w:b/>
          <w:lang w:val="fr-FR"/>
        </w:rPr>
        <w:t>Réponse : il n’y aura aucune conséquence non plus sur ses activités universitaires s’il est étudiant dans une autre discipline. C’est pourquoi nous avons supprimé la mention « en psychologie ».</w:t>
      </w:r>
    </w:p>
  </w:comment>
  <w:comment w:id="1886" w:author="Christophe Savariaux" w:date="2020-03-05T15:43:00Z" w:initials="CS">
    <w:p w14:paraId="2E6A2C5C" w14:textId="0C8744C7" w:rsidR="004E547E" w:rsidRDefault="004E547E">
      <w:pPr>
        <w:pStyle w:val="Commentaire"/>
        <w:rPr>
          <w:lang w:val="fr-FR"/>
        </w:rPr>
      </w:pPr>
      <w:r>
        <w:rPr>
          <w:rStyle w:val="Marquedecommentaire"/>
        </w:rPr>
        <w:annotationRef/>
      </w:r>
      <w:r>
        <w:rPr>
          <w:lang w:val="fr-FR"/>
        </w:rPr>
        <w:t>Idem</w:t>
      </w:r>
    </w:p>
    <w:p w14:paraId="60CB4D55" w14:textId="5FB1ED6E" w:rsidR="004E547E" w:rsidRPr="00D170A3" w:rsidRDefault="004E547E">
      <w:pPr>
        <w:pStyle w:val="Commentaire"/>
        <w:rPr>
          <w:lang w:val="fr-FR"/>
        </w:rPr>
      </w:pPr>
      <w:r>
        <w:rPr>
          <w:lang w:val="fr-FR"/>
        </w:rPr>
        <w:t xml:space="preserve">Réponse : nous avons supprimé tous </w:t>
      </w:r>
    </w:p>
  </w:comment>
  <w:comment w:id="1887" w:author="GWENAELLE JOET" w:date="2020-03-03T15:25:00Z" w:initials="GJ">
    <w:p w14:paraId="2FA5ED65" w14:textId="77777777" w:rsidR="004E547E" w:rsidRDefault="004E547E">
      <w:pPr>
        <w:pStyle w:val="Commentaire"/>
        <w:rPr>
          <w:lang w:val="fr-FR"/>
        </w:rPr>
      </w:pPr>
      <w:r>
        <w:rPr>
          <w:rStyle w:val="Marquedecommentaire"/>
        </w:rPr>
        <w:annotationRef/>
      </w:r>
      <w:r>
        <w:rPr>
          <w:lang w:val="fr-FR"/>
        </w:rPr>
        <w:t>Il faut préciser les sensations d’inconfort qu’ils pourront rencontrer durant l’étude, liés à l’usage des différents appareillages.</w:t>
      </w:r>
    </w:p>
    <w:p w14:paraId="5509F0C6" w14:textId="0A7607F9" w:rsidR="004E547E" w:rsidRPr="006625F5" w:rsidRDefault="004E547E">
      <w:pPr>
        <w:pStyle w:val="Commentaire"/>
        <w:rPr>
          <w:b/>
          <w:lang w:val="fr-FR"/>
        </w:rPr>
      </w:pPr>
      <w:r w:rsidRPr="006625F5">
        <w:rPr>
          <w:b/>
          <w:lang w:val="fr-FR"/>
        </w:rPr>
        <w:t xml:space="preserve">Réponse : nous avons complété le paragraphe pour faire apparaitre clairement ces éléments en indiquant que les participants peuvent </w:t>
      </w:r>
      <w:r>
        <w:rPr>
          <w:b/>
          <w:lang w:val="fr-FR"/>
        </w:rPr>
        <w:t xml:space="preserve">éventuellement </w:t>
      </w:r>
      <w:r w:rsidRPr="006625F5">
        <w:rPr>
          <w:b/>
          <w:lang w:val="fr-FR"/>
        </w:rPr>
        <w:t xml:space="preserve">ressentir « une </w:t>
      </w:r>
      <w:r w:rsidRPr="006625F5">
        <w:rPr>
          <w:b/>
        </w:rPr>
        <w:t>sensation d’inconfort ou de vertige, notamment dans les tâches induisant des sensations de mouvement du corps</w:t>
      </w:r>
      <w:r w:rsidRPr="006625F5">
        <w:rPr>
          <w:b/>
          <w:lang w:val="fr-FR"/>
        </w:rPr>
        <w: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5DE69" w15:done="0"/>
  <w15:commentEx w15:paraId="3323ED48" w15:done="0"/>
  <w15:commentEx w15:paraId="0DC3EE7E" w15:done="0"/>
  <w15:commentEx w15:paraId="18DACD82" w15:done="0"/>
  <w15:commentEx w15:paraId="0452B069" w15:done="0"/>
  <w15:commentEx w15:paraId="29564E3F" w15:done="0"/>
  <w15:commentEx w15:paraId="774F687D" w15:done="0"/>
  <w15:commentEx w15:paraId="78CD43E2" w15:done="0"/>
  <w15:commentEx w15:paraId="6E36740C" w15:done="0"/>
  <w15:commentEx w15:paraId="7CE76272" w15:done="0"/>
  <w15:commentEx w15:paraId="60429495" w15:done="0"/>
  <w15:commentEx w15:paraId="2B034EA6" w15:done="0"/>
  <w15:commentEx w15:paraId="73466A08" w15:done="0"/>
  <w15:commentEx w15:paraId="6F5EB674" w15:done="0"/>
  <w15:commentEx w15:paraId="302923A2" w15:done="0"/>
  <w15:commentEx w15:paraId="75971384" w15:done="0"/>
  <w15:commentEx w15:paraId="1FC0BDD7" w15:done="0"/>
  <w15:commentEx w15:paraId="7657D519" w15:done="0"/>
  <w15:commentEx w15:paraId="26F0EEE6" w15:done="0"/>
  <w15:commentEx w15:paraId="22C2F3EC" w15:done="0"/>
  <w15:commentEx w15:paraId="2C479542" w15:done="0"/>
  <w15:commentEx w15:paraId="55FC8A0C" w15:done="0"/>
  <w15:commentEx w15:paraId="61B6158D" w15:done="0"/>
  <w15:commentEx w15:paraId="4B523E63" w15:done="0"/>
  <w15:commentEx w15:paraId="1F610465" w15:done="0"/>
  <w15:commentEx w15:paraId="4CAAF45B" w15:done="0"/>
  <w15:commentEx w15:paraId="492DC143" w15:done="0"/>
  <w15:commentEx w15:paraId="2CBEAD9C" w15:done="0"/>
  <w15:commentEx w15:paraId="6799FDD6" w15:done="0"/>
  <w15:commentEx w15:paraId="7EA8ADFF" w15:done="0"/>
  <w15:commentEx w15:paraId="05935847" w15:done="0"/>
  <w15:commentEx w15:paraId="48F9C6BB" w15:done="0"/>
  <w15:commentEx w15:paraId="5D07D119" w15:done="0"/>
  <w15:commentEx w15:paraId="0F4CB226" w15:done="0"/>
  <w15:commentEx w15:paraId="0BA0CEB9" w15:done="0"/>
  <w15:commentEx w15:paraId="0DA9F488" w15:done="0"/>
  <w15:commentEx w15:paraId="50DCF1BA" w15:done="0"/>
  <w15:commentEx w15:paraId="5836C63A" w15:done="0"/>
  <w15:commentEx w15:paraId="57628AEC" w15:done="0"/>
  <w15:commentEx w15:paraId="6070F7E5" w15:done="0"/>
  <w15:commentEx w15:paraId="7E09163F" w15:done="0"/>
  <w15:commentEx w15:paraId="5A32A48D" w15:done="0"/>
  <w15:commentEx w15:paraId="15B3CF93" w15:paraIdParent="5A32A48D" w15:done="0"/>
  <w15:commentEx w15:paraId="0418E616" w15:paraIdParent="5A32A48D" w15:done="0"/>
  <w15:commentEx w15:paraId="6E9C0BF9" w15:paraIdParent="5A32A48D" w15:done="0"/>
  <w15:commentEx w15:paraId="2E8B17D4" w15:paraIdParent="5A32A48D" w15:done="0"/>
  <w15:commentEx w15:paraId="60342328" w15:paraIdParent="5A32A48D" w15:done="0"/>
  <w15:commentEx w15:paraId="146FD11F" w15:done="0"/>
  <w15:commentEx w15:paraId="4A62130D" w15:done="0"/>
  <w15:commentEx w15:paraId="117DE389" w15:done="0"/>
  <w15:commentEx w15:paraId="29775A40" w15:done="0"/>
  <w15:commentEx w15:paraId="7BB9CE37" w15:done="0"/>
  <w15:commentEx w15:paraId="79ACDAF8" w15:done="0"/>
  <w15:commentEx w15:paraId="60CB4D55" w15:done="0"/>
  <w15:commentEx w15:paraId="5509F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5DE69" w16cid:durableId="220B4039"/>
  <w16cid:commentId w16cid:paraId="3323ED48" w16cid:durableId="2208C008"/>
  <w16cid:commentId w16cid:paraId="0DC3EE7E" w16cid:durableId="2231A86A"/>
  <w16cid:commentId w16cid:paraId="0452B069" w16cid:durableId="2208C29A"/>
  <w16cid:commentId w16cid:paraId="78CD43E2" w16cid:durableId="2231A86C"/>
  <w16cid:commentId w16cid:paraId="6E36740C" w16cid:durableId="2231B147"/>
  <w16cid:commentId w16cid:paraId="60429495" w16cid:durableId="220B41C1"/>
  <w16cid:commentId w16cid:paraId="73466A08" w16cid:durableId="2208C4B7"/>
  <w16cid:commentId w16cid:paraId="6F5EB674" w16cid:durableId="2208C540"/>
  <w16cid:commentId w16cid:paraId="302923A2" w16cid:durableId="2231A870"/>
  <w16cid:commentId w16cid:paraId="75971384" w16cid:durableId="2231A871"/>
  <w16cid:commentId w16cid:paraId="1FC0BDD7" w16cid:durableId="2208C5F3"/>
  <w16cid:commentId w16cid:paraId="7657D519" w16cid:durableId="22385FED"/>
  <w16cid:commentId w16cid:paraId="26F0EEE6" w16cid:durableId="2208C7C8"/>
  <w16cid:commentId w16cid:paraId="22C2F3EC" w16cid:durableId="2231A874"/>
  <w16cid:commentId w16cid:paraId="2C479542" w16cid:durableId="2231A875"/>
  <w16cid:commentId w16cid:paraId="55FC8A0C" w16cid:durableId="2231A876"/>
  <w16cid:commentId w16cid:paraId="61B6158D" w16cid:durableId="2231A877"/>
  <w16cid:commentId w16cid:paraId="4B523E63" w16cid:durableId="2208C808"/>
  <w16cid:commentId w16cid:paraId="1F610465" w16cid:durableId="22F0BCD5"/>
  <w16cid:commentId w16cid:paraId="4CAAF45B" w16cid:durableId="2231A879"/>
  <w16cid:commentId w16cid:paraId="492DC143" w16cid:durableId="22F0C32B"/>
  <w16cid:commentId w16cid:paraId="2CBEAD9C" w16cid:durableId="2231A87A"/>
  <w16cid:commentId w16cid:paraId="6799FDD6" w16cid:durableId="220B4543"/>
  <w16cid:commentId w16cid:paraId="7EA8ADFF" w16cid:durableId="2231A87C"/>
  <w16cid:commentId w16cid:paraId="05935847" w16cid:durableId="2231A87D"/>
  <w16cid:commentId w16cid:paraId="48F9C6BB" w16cid:durableId="2231A87E"/>
  <w16cid:commentId w16cid:paraId="0F4CB226" w16cid:durableId="2208F03D"/>
  <w16cid:commentId w16cid:paraId="0BA0CEB9" w16cid:durableId="2231A880"/>
  <w16cid:commentId w16cid:paraId="0DA9F488" w16cid:durableId="2208F110"/>
  <w16cid:commentId w16cid:paraId="50DCF1BA" w16cid:durableId="22F0D09A"/>
  <w16cid:commentId w16cid:paraId="57628AEC" w16cid:durableId="220B45D2"/>
  <w16cid:commentId w16cid:paraId="6070F7E5" w16cid:durableId="22F0D0BD"/>
  <w16cid:commentId w16cid:paraId="7E09163F" w16cid:durableId="2231A883"/>
  <w16cid:commentId w16cid:paraId="5A32A48D" w16cid:durableId="2231A884"/>
  <w16cid:commentId w16cid:paraId="15B3CF93" w16cid:durableId="2239E294"/>
  <w16cid:commentId w16cid:paraId="0418E616" w16cid:durableId="2239E2F1"/>
  <w16cid:commentId w16cid:paraId="6E9C0BF9" w16cid:durableId="2239E97E"/>
  <w16cid:commentId w16cid:paraId="2E8B17D4" w16cid:durableId="2239E9A5"/>
  <w16cid:commentId w16cid:paraId="60342328" w16cid:durableId="2239E9C9"/>
  <w16cid:commentId w16cid:paraId="146FD11F" w16cid:durableId="2208F401"/>
  <w16cid:commentId w16cid:paraId="4A62130D" w16cid:durableId="2208F1E4"/>
  <w16cid:commentId w16cid:paraId="117DE389" w16cid:durableId="2208F255"/>
  <w16cid:commentId w16cid:paraId="29775A40" w16cid:durableId="2231A888"/>
  <w16cid:commentId w16cid:paraId="7BB9CE37" w16cid:durableId="2208F2C6"/>
  <w16cid:commentId w16cid:paraId="79ACDAF8" w16cid:durableId="2208F3C5"/>
  <w16cid:commentId w16cid:paraId="60CB4D55" w16cid:durableId="2231A88B"/>
  <w16cid:commentId w16cid:paraId="5509F0C6" w16cid:durableId="2208F54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A8E31" w14:textId="77777777" w:rsidR="009D0C75" w:rsidRDefault="009D0C75">
      <w:r>
        <w:separator/>
      </w:r>
    </w:p>
  </w:endnote>
  <w:endnote w:type="continuationSeparator" w:id="0">
    <w:p w14:paraId="73C39645" w14:textId="77777777" w:rsidR="009D0C75" w:rsidRDefault="009D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sig w:usb0="00000003" w:usb1="00000000" w:usb2="00000000" w:usb3="00000000" w:csb0="00000001" w:csb1="00000000"/>
  </w:font>
  <w:font w:name="DejaVu Sans">
    <w:altName w:val="Arial"/>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vP403A4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F482" w14:textId="3B1004B7" w:rsidR="004E547E" w:rsidRDefault="004E547E">
    <w:pPr>
      <w:pStyle w:val="Pieddepage"/>
      <w:jc w:val="center"/>
    </w:pPr>
    <w:r>
      <w:fldChar w:fldCharType="begin"/>
    </w:r>
    <w:r>
      <w:instrText>PAGE   \* MERGEFORMAT</w:instrText>
    </w:r>
    <w:r>
      <w:fldChar w:fldCharType="separate"/>
    </w:r>
    <w:r w:rsidR="007960D9">
      <w:rPr>
        <w:noProof/>
      </w:rPr>
      <w:t>4</w:t>
    </w:r>
    <w:r>
      <w:fldChar w:fldCharType="end"/>
    </w:r>
  </w:p>
  <w:p w14:paraId="03940D73" w14:textId="77777777" w:rsidR="004E547E" w:rsidRDefault="004E547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05327" w14:textId="77777777" w:rsidR="009D0C75" w:rsidRDefault="009D0C75">
      <w:r>
        <w:separator/>
      </w:r>
    </w:p>
  </w:footnote>
  <w:footnote w:type="continuationSeparator" w:id="0">
    <w:p w14:paraId="02B6D74C" w14:textId="77777777" w:rsidR="009D0C75" w:rsidRDefault="009D0C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C899" w14:textId="77777777" w:rsidR="004E547E" w:rsidRPr="00DB3AB6" w:rsidRDefault="004E547E">
    <w:pPr>
      <w:pStyle w:val="En-tte"/>
      <w:jc w:val="right"/>
      <w:rPr>
        <w:rStyle w:val="Numrodepage"/>
        <w:sz w:val="18"/>
        <w:szCs w:val="18"/>
      </w:rPr>
    </w:pPr>
    <w:r w:rsidRPr="00DB3AB6">
      <w:rPr>
        <w:i/>
        <w:sz w:val="18"/>
        <w:szCs w:val="18"/>
      </w:rPr>
      <w:t>COMUE Université Grenoble Alpes – Comit</w:t>
    </w:r>
    <w:r>
      <w:rPr>
        <w:i/>
        <w:sz w:val="18"/>
        <w:szCs w:val="18"/>
      </w:rPr>
      <w:t>é d’Ethique pour les Recherches, Grenoble Alpes</w:t>
    </w:r>
    <w:r w:rsidRPr="00DB3AB6">
      <w:rPr>
        <w:i/>
        <w:sz w:val="18"/>
        <w:szCs w:val="18"/>
      </w:rPr>
      <w:t xml:space="preserve"> (Version </w:t>
    </w:r>
    <w:r>
      <w:rPr>
        <w:i/>
        <w:sz w:val="18"/>
        <w:szCs w:val="18"/>
      </w:rPr>
      <w:t>Février 2020</w:t>
    </w:r>
    <w:r w:rsidRPr="00DB3AB6">
      <w:rPr>
        <w:i/>
        <w:sz w:val="18"/>
        <w:szCs w:val="18"/>
      </w:rPr>
      <w:t>)</w:t>
    </w:r>
  </w:p>
  <w:p w14:paraId="29CE47C9" w14:textId="77777777" w:rsidR="004E547E" w:rsidRDefault="004E547E">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BF8BA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Titre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numFmt w:val="bullet"/>
      <w:lvlText w:val="-"/>
      <w:lvlJc w:val="left"/>
      <w:pPr>
        <w:tabs>
          <w:tab w:val="num" w:pos="720"/>
        </w:tabs>
        <w:ind w:left="720" w:hanging="360"/>
      </w:pPr>
      <w:rPr>
        <w:rFonts w:ascii="Times New Roman" w:hAnsi="Times New Roman"/>
        <w:sz w:val="20"/>
      </w:rPr>
    </w:lvl>
  </w:abstractNum>
  <w:abstractNum w:abstractNumId="3" w15:restartNumberingAfterBreak="0">
    <w:nsid w:val="08833FFD"/>
    <w:multiLevelType w:val="hybridMultilevel"/>
    <w:tmpl w:val="9FA4F972"/>
    <w:lvl w:ilvl="0" w:tplc="6ED44F2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8A7A7C"/>
    <w:multiLevelType w:val="hybridMultilevel"/>
    <w:tmpl w:val="53869D00"/>
    <w:lvl w:ilvl="0" w:tplc="81643694">
      <w:start w:val="1"/>
      <w:numFmt w:val="bullet"/>
      <w:lvlText w:val="-"/>
      <w:lvlJc w:val="left"/>
      <w:pPr>
        <w:ind w:left="720" w:hanging="360"/>
      </w:pPr>
      <w:rPr>
        <w:rFonts w:ascii="Arial Narrow" w:eastAsia="Calibri" w:hAnsi="Arial Narrow" w:cs="Times New Roman"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DB7FC2"/>
    <w:multiLevelType w:val="hybridMultilevel"/>
    <w:tmpl w:val="E7B00A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1"/>
  </w:num>
  <w:num w:numId="7">
    <w:abstractNumId w:val="1"/>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Remi">
    <w15:presenceInfo w15:providerId="None" w15:userId="Remi"/>
  </w15:person>
  <w15:person w15:author="GWENAELLE JOET">
    <w15:presenceInfo w15:providerId="AD" w15:userId="S-1-5-21-2901163039-3281240111-3707936290-12207"/>
  </w15:person>
  <w15:person w15:author="Christophe Savariaux">
    <w15:presenceInfo w15:providerId="AD" w15:userId="S-1-5-21-23288985-2377026599-2235293740-2013"/>
  </w15:person>
  <w15:person w15:author="Marc">
    <w15:presenceInfo w15:providerId="None" w15:userId="M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3F"/>
    <w:rsid w:val="00004B1A"/>
    <w:rsid w:val="00007D2F"/>
    <w:rsid w:val="000111B9"/>
    <w:rsid w:val="00017EBA"/>
    <w:rsid w:val="00021382"/>
    <w:rsid w:val="0002211C"/>
    <w:rsid w:val="000465AB"/>
    <w:rsid w:val="000479FD"/>
    <w:rsid w:val="00047DD8"/>
    <w:rsid w:val="00050227"/>
    <w:rsid w:val="00051694"/>
    <w:rsid w:val="00056FC2"/>
    <w:rsid w:val="0006381B"/>
    <w:rsid w:val="0006707D"/>
    <w:rsid w:val="00067359"/>
    <w:rsid w:val="00067D91"/>
    <w:rsid w:val="0007007D"/>
    <w:rsid w:val="00070889"/>
    <w:rsid w:val="00077A5A"/>
    <w:rsid w:val="00077A7C"/>
    <w:rsid w:val="00081F04"/>
    <w:rsid w:val="00091350"/>
    <w:rsid w:val="000A1A36"/>
    <w:rsid w:val="000B2BE1"/>
    <w:rsid w:val="000B6C05"/>
    <w:rsid w:val="000C14AE"/>
    <w:rsid w:val="000C24D6"/>
    <w:rsid w:val="000C38B7"/>
    <w:rsid w:val="000C4A7A"/>
    <w:rsid w:val="000D07AF"/>
    <w:rsid w:val="000D4EA6"/>
    <w:rsid w:val="000D762B"/>
    <w:rsid w:val="000E1DB3"/>
    <w:rsid w:val="000E2304"/>
    <w:rsid w:val="000E2B8C"/>
    <w:rsid w:val="000F017A"/>
    <w:rsid w:val="000F60DD"/>
    <w:rsid w:val="000F657C"/>
    <w:rsid w:val="0010084B"/>
    <w:rsid w:val="0010122E"/>
    <w:rsid w:val="001032AA"/>
    <w:rsid w:val="00112A7D"/>
    <w:rsid w:val="0012155B"/>
    <w:rsid w:val="00122498"/>
    <w:rsid w:val="00122C09"/>
    <w:rsid w:val="001231AC"/>
    <w:rsid w:val="001232DA"/>
    <w:rsid w:val="00124CF6"/>
    <w:rsid w:val="00127EBF"/>
    <w:rsid w:val="00131A30"/>
    <w:rsid w:val="0014466B"/>
    <w:rsid w:val="00146921"/>
    <w:rsid w:val="00146F0F"/>
    <w:rsid w:val="001510F8"/>
    <w:rsid w:val="00152059"/>
    <w:rsid w:val="0015543C"/>
    <w:rsid w:val="00171D6E"/>
    <w:rsid w:val="00175F11"/>
    <w:rsid w:val="00177472"/>
    <w:rsid w:val="00180C9E"/>
    <w:rsid w:val="001826FC"/>
    <w:rsid w:val="00190DE6"/>
    <w:rsid w:val="0019308D"/>
    <w:rsid w:val="001964CC"/>
    <w:rsid w:val="001A46E6"/>
    <w:rsid w:val="001B0974"/>
    <w:rsid w:val="001B4192"/>
    <w:rsid w:val="001C529B"/>
    <w:rsid w:val="001D0EE7"/>
    <w:rsid w:val="001D6201"/>
    <w:rsid w:val="001E0BDA"/>
    <w:rsid w:val="001E4651"/>
    <w:rsid w:val="001E6D3B"/>
    <w:rsid w:val="001F5D20"/>
    <w:rsid w:val="001F6C79"/>
    <w:rsid w:val="00202C50"/>
    <w:rsid w:val="002047E0"/>
    <w:rsid w:val="00204998"/>
    <w:rsid w:val="00226AB5"/>
    <w:rsid w:val="002332E0"/>
    <w:rsid w:val="002544DB"/>
    <w:rsid w:val="00254594"/>
    <w:rsid w:val="002546AF"/>
    <w:rsid w:val="00261ABE"/>
    <w:rsid w:val="002651E8"/>
    <w:rsid w:val="00266F83"/>
    <w:rsid w:val="00275BDA"/>
    <w:rsid w:val="00277634"/>
    <w:rsid w:val="00280D7A"/>
    <w:rsid w:val="00287A57"/>
    <w:rsid w:val="002952BC"/>
    <w:rsid w:val="00296990"/>
    <w:rsid w:val="002A4F58"/>
    <w:rsid w:val="002B275C"/>
    <w:rsid w:val="002B4195"/>
    <w:rsid w:val="002C18BF"/>
    <w:rsid w:val="002C59AE"/>
    <w:rsid w:val="002D23BB"/>
    <w:rsid w:val="002D39C8"/>
    <w:rsid w:val="002D6FA5"/>
    <w:rsid w:val="002E0B13"/>
    <w:rsid w:val="002E1472"/>
    <w:rsid w:val="002F6A89"/>
    <w:rsid w:val="002F75DA"/>
    <w:rsid w:val="003020A9"/>
    <w:rsid w:val="003038BC"/>
    <w:rsid w:val="00303DDC"/>
    <w:rsid w:val="00312058"/>
    <w:rsid w:val="00314534"/>
    <w:rsid w:val="003152DF"/>
    <w:rsid w:val="0031686A"/>
    <w:rsid w:val="00322602"/>
    <w:rsid w:val="00323039"/>
    <w:rsid w:val="003235C0"/>
    <w:rsid w:val="00324043"/>
    <w:rsid w:val="00325F72"/>
    <w:rsid w:val="003308D1"/>
    <w:rsid w:val="003331D1"/>
    <w:rsid w:val="0034208C"/>
    <w:rsid w:val="00342FE9"/>
    <w:rsid w:val="00344391"/>
    <w:rsid w:val="0034558F"/>
    <w:rsid w:val="00345B1A"/>
    <w:rsid w:val="00345C2D"/>
    <w:rsid w:val="00346251"/>
    <w:rsid w:val="003560D7"/>
    <w:rsid w:val="00360656"/>
    <w:rsid w:val="003651DF"/>
    <w:rsid w:val="0037164F"/>
    <w:rsid w:val="00371D64"/>
    <w:rsid w:val="00372585"/>
    <w:rsid w:val="00373A04"/>
    <w:rsid w:val="00375ECF"/>
    <w:rsid w:val="00376C9C"/>
    <w:rsid w:val="003822B8"/>
    <w:rsid w:val="003844D0"/>
    <w:rsid w:val="003849C3"/>
    <w:rsid w:val="0038762B"/>
    <w:rsid w:val="00387747"/>
    <w:rsid w:val="00394865"/>
    <w:rsid w:val="003953FF"/>
    <w:rsid w:val="003B3D85"/>
    <w:rsid w:val="003C2B4A"/>
    <w:rsid w:val="003D0071"/>
    <w:rsid w:val="003D15AD"/>
    <w:rsid w:val="003E1B50"/>
    <w:rsid w:val="003E2723"/>
    <w:rsid w:val="003E2C6B"/>
    <w:rsid w:val="003E3A23"/>
    <w:rsid w:val="003F4879"/>
    <w:rsid w:val="003F6038"/>
    <w:rsid w:val="003F776F"/>
    <w:rsid w:val="0040366F"/>
    <w:rsid w:val="0041026B"/>
    <w:rsid w:val="00410888"/>
    <w:rsid w:val="0041615E"/>
    <w:rsid w:val="00416191"/>
    <w:rsid w:val="00421430"/>
    <w:rsid w:val="00422631"/>
    <w:rsid w:val="0042317F"/>
    <w:rsid w:val="004236AE"/>
    <w:rsid w:val="00434BCF"/>
    <w:rsid w:val="004511E7"/>
    <w:rsid w:val="00454859"/>
    <w:rsid w:val="0045527B"/>
    <w:rsid w:val="0045547C"/>
    <w:rsid w:val="00465FBA"/>
    <w:rsid w:val="004667B3"/>
    <w:rsid w:val="004672E7"/>
    <w:rsid w:val="0046769D"/>
    <w:rsid w:val="004706F0"/>
    <w:rsid w:val="004733A9"/>
    <w:rsid w:val="00473CE8"/>
    <w:rsid w:val="00476E62"/>
    <w:rsid w:val="00481A37"/>
    <w:rsid w:val="004836FC"/>
    <w:rsid w:val="00483780"/>
    <w:rsid w:val="00486825"/>
    <w:rsid w:val="00490937"/>
    <w:rsid w:val="004964B9"/>
    <w:rsid w:val="004A0038"/>
    <w:rsid w:val="004A77C6"/>
    <w:rsid w:val="004B3FE4"/>
    <w:rsid w:val="004B559D"/>
    <w:rsid w:val="004B768E"/>
    <w:rsid w:val="004B77F6"/>
    <w:rsid w:val="004C0CEE"/>
    <w:rsid w:val="004C7CDC"/>
    <w:rsid w:val="004D0B6D"/>
    <w:rsid w:val="004D3ED9"/>
    <w:rsid w:val="004E1ADD"/>
    <w:rsid w:val="004E547E"/>
    <w:rsid w:val="004F0F19"/>
    <w:rsid w:val="004F1132"/>
    <w:rsid w:val="004F4FEC"/>
    <w:rsid w:val="004F7351"/>
    <w:rsid w:val="00500D2A"/>
    <w:rsid w:val="00503BB9"/>
    <w:rsid w:val="00511EE2"/>
    <w:rsid w:val="0052039F"/>
    <w:rsid w:val="00520FC3"/>
    <w:rsid w:val="00521457"/>
    <w:rsid w:val="00522242"/>
    <w:rsid w:val="00526437"/>
    <w:rsid w:val="005309FF"/>
    <w:rsid w:val="005344CC"/>
    <w:rsid w:val="005344D9"/>
    <w:rsid w:val="00540868"/>
    <w:rsid w:val="00551051"/>
    <w:rsid w:val="00551BEE"/>
    <w:rsid w:val="00561699"/>
    <w:rsid w:val="005A13EA"/>
    <w:rsid w:val="005A3016"/>
    <w:rsid w:val="005B14F1"/>
    <w:rsid w:val="005B3FDE"/>
    <w:rsid w:val="005B472D"/>
    <w:rsid w:val="005C1F8B"/>
    <w:rsid w:val="005C48FE"/>
    <w:rsid w:val="005D31A4"/>
    <w:rsid w:val="005D796A"/>
    <w:rsid w:val="005E52D7"/>
    <w:rsid w:val="005E726D"/>
    <w:rsid w:val="005F0061"/>
    <w:rsid w:val="0060711A"/>
    <w:rsid w:val="00610AFF"/>
    <w:rsid w:val="00612627"/>
    <w:rsid w:val="0061371F"/>
    <w:rsid w:val="006141CD"/>
    <w:rsid w:val="00621DB3"/>
    <w:rsid w:val="00622BDB"/>
    <w:rsid w:val="00633AFB"/>
    <w:rsid w:val="00635FA4"/>
    <w:rsid w:val="00640BF4"/>
    <w:rsid w:val="00641AB2"/>
    <w:rsid w:val="00641D83"/>
    <w:rsid w:val="006437D3"/>
    <w:rsid w:val="00645DA2"/>
    <w:rsid w:val="00651B09"/>
    <w:rsid w:val="00653642"/>
    <w:rsid w:val="006615DF"/>
    <w:rsid w:val="006625F5"/>
    <w:rsid w:val="00672DEF"/>
    <w:rsid w:val="00674B43"/>
    <w:rsid w:val="00674FC7"/>
    <w:rsid w:val="00675C4D"/>
    <w:rsid w:val="006764E6"/>
    <w:rsid w:val="00682919"/>
    <w:rsid w:val="00685067"/>
    <w:rsid w:val="0069765B"/>
    <w:rsid w:val="006A0506"/>
    <w:rsid w:val="006A0558"/>
    <w:rsid w:val="006A722E"/>
    <w:rsid w:val="006B6054"/>
    <w:rsid w:val="006B7EFC"/>
    <w:rsid w:val="006D0BDF"/>
    <w:rsid w:val="006D163B"/>
    <w:rsid w:val="006D70A6"/>
    <w:rsid w:val="006E4197"/>
    <w:rsid w:val="006E780E"/>
    <w:rsid w:val="006F31CE"/>
    <w:rsid w:val="00700713"/>
    <w:rsid w:val="00703AF5"/>
    <w:rsid w:val="00705404"/>
    <w:rsid w:val="00705D83"/>
    <w:rsid w:val="00712CFF"/>
    <w:rsid w:val="00714236"/>
    <w:rsid w:val="00714E1E"/>
    <w:rsid w:val="00717993"/>
    <w:rsid w:val="00725871"/>
    <w:rsid w:val="00727F9C"/>
    <w:rsid w:val="0073219F"/>
    <w:rsid w:val="0074617B"/>
    <w:rsid w:val="00746C6C"/>
    <w:rsid w:val="00746EF0"/>
    <w:rsid w:val="00751AA4"/>
    <w:rsid w:val="00752BD3"/>
    <w:rsid w:val="0075331E"/>
    <w:rsid w:val="0075514F"/>
    <w:rsid w:val="0077011E"/>
    <w:rsid w:val="007739D3"/>
    <w:rsid w:val="00773B2B"/>
    <w:rsid w:val="00774787"/>
    <w:rsid w:val="00784E7F"/>
    <w:rsid w:val="00786FB6"/>
    <w:rsid w:val="0078712A"/>
    <w:rsid w:val="00791AB0"/>
    <w:rsid w:val="00794B48"/>
    <w:rsid w:val="007960D9"/>
    <w:rsid w:val="00797DD7"/>
    <w:rsid w:val="007B04E1"/>
    <w:rsid w:val="007B349A"/>
    <w:rsid w:val="007B41DD"/>
    <w:rsid w:val="007C2799"/>
    <w:rsid w:val="007D469C"/>
    <w:rsid w:val="007D7713"/>
    <w:rsid w:val="007D7F0D"/>
    <w:rsid w:val="007E1805"/>
    <w:rsid w:val="007E1A9D"/>
    <w:rsid w:val="007E40A5"/>
    <w:rsid w:val="007E63E3"/>
    <w:rsid w:val="007F1D4F"/>
    <w:rsid w:val="007F1E95"/>
    <w:rsid w:val="007F5F74"/>
    <w:rsid w:val="00801AE6"/>
    <w:rsid w:val="00802002"/>
    <w:rsid w:val="00803733"/>
    <w:rsid w:val="0080741B"/>
    <w:rsid w:val="008115C8"/>
    <w:rsid w:val="008124EC"/>
    <w:rsid w:val="008156F5"/>
    <w:rsid w:val="00821865"/>
    <w:rsid w:val="00827EEE"/>
    <w:rsid w:val="00833695"/>
    <w:rsid w:val="008357A1"/>
    <w:rsid w:val="008368EF"/>
    <w:rsid w:val="008372B0"/>
    <w:rsid w:val="008436F0"/>
    <w:rsid w:val="00846AC7"/>
    <w:rsid w:val="008525A8"/>
    <w:rsid w:val="00852764"/>
    <w:rsid w:val="00854817"/>
    <w:rsid w:val="00863CC2"/>
    <w:rsid w:val="00865426"/>
    <w:rsid w:val="00871C6A"/>
    <w:rsid w:val="00873A23"/>
    <w:rsid w:val="00882B76"/>
    <w:rsid w:val="00885459"/>
    <w:rsid w:val="008864F2"/>
    <w:rsid w:val="008872CB"/>
    <w:rsid w:val="0088759D"/>
    <w:rsid w:val="00892A90"/>
    <w:rsid w:val="00892C5A"/>
    <w:rsid w:val="008951BB"/>
    <w:rsid w:val="00897DF3"/>
    <w:rsid w:val="008A1AF2"/>
    <w:rsid w:val="008A7E6E"/>
    <w:rsid w:val="008B12AF"/>
    <w:rsid w:val="008B35F4"/>
    <w:rsid w:val="008B3C76"/>
    <w:rsid w:val="008B64B9"/>
    <w:rsid w:val="008D0C67"/>
    <w:rsid w:val="008D3E52"/>
    <w:rsid w:val="008E0661"/>
    <w:rsid w:val="008E5B1E"/>
    <w:rsid w:val="008E7042"/>
    <w:rsid w:val="008E716A"/>
    <w:rsid w:val="008E785A"/>
    <w:rsid w:val="008E7A58"/>
    <w:rsid w:val="008F0B9A"/>
    <w:rsid w:val="008F57BD"/>
    <w:rsid w:val="009257CD"/>
    <w:rsid w:val="00925E42"/>
    <w:rsid w:val="00932071"/>
    <w:rsid w:val="00944DF0"/>
    <w:rsid w:val="00951CBB"/>
    <w:rsid w:val="009548BA"/>
    <w:rsid w:val="00960E5A"/>
    <w:rsid w:val="0096454F"/>
    <w:rsid w:val="00970374"/>
    <w:rsid w:val="00971CC5"/>
    <w:rsid w:val="009775A0"/>
    <w:rsid w:val="00980107"/>
    <w:rsid w:val="00984162"/>
    <w:rsid w:val="00993BF1"/>
    <w:rsid w:val="00995A8F"/>
    <w:rsid w:val="00996824"/>
    <w:rsid w:val="009A01D4"/>
    <w:rsid w:val="009A07F5"/>
    <w:rsid w:val="009A2884"/>
    <w:rsid w:val="009A47DE"/>
    <w:rsid w:val="009A7FAA"/>
    <w:rsid w:val="009C34CD"/>
    <w:rsid w:val="009C6C82"/>
    <w:rsid w:val="009D0C75"/>
    <w:rsid w:val="009D5687"/>
    <w:rsid w:val="009E181A"/>
    <w:rsid w:val="009E1A56"/>
    <w:rsid w:val="009E431D"/>
    <w:rsid w:val="009F1AEB"/>
    <w:rsid w:val="009F4634"/>
    <w:rsid w:val="009F4EDB"/>
    <w:rsid w:val="00A14065"/>
    <w:rsid w:val="00A14EFB"/>
    <w:rsid w:val="00A2458E"/>
    <w:rsid w:val="00A329B8"/>
    <w:rsid w:val="00A45865"/>
    <w:rsid w:val="00A46116"/>
    <w:rsid w:val="00A53228"/>
    <w:rsid w:val="00A53572"/>
    <w:rsid w:val="00A60652"/>
    <w:rsid w:val="00A637F2"/>
    <w:rsid w:val="00A676D4"/>
    <w:rsid w:val="00A67893"/>
    <w:rsid w:val="00A7109B"/>
    <w:rsid w:val="00A77030"/>
    <w:rsid w:val="00A80CE5"/>
    <w:rsid w:val="00A80FF9"/>
    <w:rsid w:val="00A8629F"/>
    <w:rsid w:val="00A911E8"/>
    <w:rsid w:val="00A93FDA"/>
    <w:rsid w:val="00A94999"/>
    <w:rsid w:val="00A970D6"/>
    <w:rsid w:val="00AA22D3"/>
    <w:rsid w:val="00AA4D98"/>
    <w:rsid w:val="00AA6E71"/>
    <w:rsid w:val="00AA7F17"/>
    <w:rsid w:val="00AC4010"/>
    <w:rsid w:val="00AC40C6"/>
    <w:rsid w:val="00AD25BC"/>
    <w:rsid w:val="00AE48F6"/>
    <w:rsid w:val="00AE6C0E"/>
    <w:rsid w:val="00AF0228"/>
    <w:rsid w:val="00AF207E"/>
    <w:rsid w:val="00AF3A8B"/>
    <w:rsid w:val="00AF553D"/>
    <w:rsid w:val="00AF79B9"/>
    <w:rsid w:val="00B00A1D"/>
    <w:rsid w:val="00B01F87"/>
    <w:rsid w:val="00B05BFA"/>
    <w:rsid w:val="00B07439"/>
    <w:rsid w:val="00B14C18"/>
    <w:rsid w:val="00B16856"/>
    <w:rsid w:val="00B21571"/>
    <w:rsid w:val="00B23868"/>
    <w:rsid w:val="00B27303"/>
    <w:rsid w:val="00B31CF2"/>
    <w:rsid w:val="00B324E7"/>
    <w:rsid w:val="00B35295"/>
    <w:rsid w:val="00B41FCF"/>
    <w:rsid w:val="00B51D1A"/>
    <w:rsid w:val="00B52DAF"/>
    <w:rsid w:val="00B5608C"/>
    <w:rsid w:val="00B659E0"/>
    <w:rsid w:val="00B66B6F"/>
    <w:rsid w:val="00B824A8"/>
    <w:rsid w:val="00B82AA3"/>
    <w:rsid w:val="00B83C2D"/>
    <w:rsid w:val="00B86972"/>
    <w:rsid w:val="00B8776C"/>
    <w:rsid w:val="00B91075"/>
    <w:rsid w:val="00BA4081"/>
    <w:rsid w:val="00BB05C7"/>
    <w:rsid w:val="00BB1010"/>
    <w:rsid w:val="00BC08C7"/>
    <w:rsid w:val="00BD3F1B"/>
    <w:rsid w:val="00BE1569"/>
    <w:rsid w:val="00BE4A00"/>
    <w:rsid w:val="00BE4B27"/>
    <w:rsid w:val="00BF1EA2"/>
    <w:rsid w:val="00BF5ECE"/>
    <w:rsid w:val="00BF6663"/>
    <w:rsid w:val="00BF67DD"/>
    <w:rsid w:val="00C14DFF"/>
    <w:rsid w:val="00C211B6"/>
    <w:rsid w:val="00C218A9"/>
    <w:rsid w:val="00C346F6"/>
    <w:rsid w:val="00C4029D"/>
    <w:rsid w:val="00C41E02"/>
    <w:rsid w:val="00C4237A"/>
    <w:rsid w:val="00C42648"/>
    <w:rsid w:val="00C447F6"/>
    <w:rsid w:val="00C4692B"/>
    <w:rsid w:val="00C507B7"/>
    <w:rsid w:val="00C5153E"/>
    <w:rsid w:val="00C665BF"/>
    <w:rsid w:val="00C713B8"/>
    <w:rsid w:val="00C725AC"/>
    <w:rsid w:val="00C72BAB"/>
    <w:rsid w:val="00C72BD8"/>
    <w:rsid w:val="00C74C6A"/>
    <w:rsid w:val="00C77A83"/>
    <w:rsid w:val="00C849B5"/>
    <w:rsid w:val="00C87B5A"/>
    <w:rsid w:val="00C87C71"/>
    <w:rsid w:val="00C90F27"/>
    <w:rsid w:val="00C921EA"/>
    <w:rsid w:val="00C95B3F"/>
    <w:rsid w:val="00CA574A"/>
    <w:rsid w:val="00CB46F8"/>
    <w:rsid w:val="00CB6111"/>
    <w:rsid w:val="00CB7C17"/>
    <w:rsid w:val="00CD093B"/>
    <w:rsid w:val="00CD20CF"/>
    <w:rsid w:val="00CD616C"/>
    <w:rsid w:val="00CD638F"/>
    <w:rsid w:val="00CE265F"/>
    <w:rsid w:val="00CE5B31"/>
    <w:rsid w:val="00CE633F"/>
    <w:rsid w:val="00CF4007"/>
    <w:rsid w:val="00D00BC8"/>
    <w:rsid w:val="00D07A3A"/>
    <w:rsid w:val="00D14829"/>
    <w:rsid w:val="00D14DFF"/>
    <w:rsid w:val="00D170A3"/>
    <w:rsid w:val="00D20020"/>
    <w:rsid w:val="00D25FFB"/>
    <w:rsid w:val="00D5455D"/>
    <w:rsid w:val="00D55D28"/>
    <w:rsid w:val="00D64AA8"/>
    <w:rsid w:val="00D64ACB"/>
    <w:rsid w:val="00D64B91"/>
    <w:rsid w:val="00D72614"/>
    <w:rsid w:val="00D84539"/>
    <w:rsid w:val="00D85327"/>
    <w:rsid w:val="00D86665"/>
    <w:rsid w:val="00D87B8C"/>
    <w:rsid w:val="00D94F2B"/>
    <w:rsid w:val="00D966C0"/>
    <w:rsid w:val="00DA341F"/>
    <w:rsid w:val="00DA7E09"/>
    <w:rsid w:val="00DB396C"/>
    <w:rsid w:val="00DB3AB6"/>
    <w:rsid w:val="00DC359D"/>
    <w:rsid w:val="00DD092F"/>
    <w:rsid w:val="00DD4E81"/>
    <w:rsid w:val="00DE0520"/>
    <w:rsid w:val="00DE327C"/>
    <w:rsid w:val="00DE6B2A"/>
    <w:rsid w:val="00DF5B1B"/>
    <w:rsid w:val="00E0226F"/>
    <w:rsid w:val="00E02D2D"/>
    <w:rsid w:val="00E152B4"/>
    <w:rsid w:val="00E1622C"/>
    <w:rsid w:val="00E25D29"/>
    <w:rsid w:val="00E3231D"/>
    <w:rsid w:val="00E3460E"/>
    <w:rsid w:val="00E36236"/>
    <w:rsid w:val="00E54135"/>
    <w:rsid w:val="00E62595"/>
    <w:rsid w:val="00E66518"/>
    <w:rsid w:val="00E71BDE"/>
    <w:rsid w:val="00E80381"/>
    <w:rsid w:val="00E825B4"/>
    <w:rsid w:val="00E95FC6"/>
    <w:rsid w:val="00EB3FB0"/>
    <w:rsid w:val="00EC03E8"/>
    <w:rsid w:val="00EC09F4"/>
    <w:rsid w:val="00EC37D4"/>
    <w:rsid w:val="00ED360E"/>
    <w:rsid w:val="00ED3C25"/>
    <w:rsid w:val="00EE03A9"/>
    <w:rsid w:val="00EE2C95"/>
    <w:rsid w:val="00EE3F10"/>
    <w:rsid w:val="00EE745F"/>
    <w:rsid w:val="00EF12E6"/>
    <w:rsid w:val="00EF1354"/>
    <w:rsid w:val="00EF26F7"/>
    <w:rsid w:val="00EF2B16"/>
    <w:rsid w:val="00EF322F"/>
    <w:rsid w:val="00EF64F5"/>
    <w:rsid w:val="00F054C9"/>
    <w:rsid w:val="00F106AE"/>
    <w:rsid w:val="00F14D82"/>
    <w:rsid w:val="00F17724"/>
    <w:rsid w:val="00F203DF"/>
    <w:rsid w:val="00F31210"/>
    <w:rsid w:val="00F35249"/>
    <w:rsid w:val="00F47063"/>
    <w:rsid w:val="00F53E77"/>
    <w:rsid w:val="00F54800"/>
    <w:rsid w:val="00F61877"/>
    <w:rsid w:val="00F74303"/>
    <w:rsid w:val="00F81E44"/>
    <w:rsid w:val="00F83690"/>
    <w:rsid w:val="00F84408"/>
    <w:rsid w:val="00F86FC8"/>
    <w:rsid w:val="00F9147C"/>
    <w:rsid w:val="00F97B56"/>
    <w:rsid w:val="00FA29EF"/>
    <w:rsid w:val="00FA5090"/>
    <w:rsid w:val="00FA5BB8"/>
    <w:rsid w:val="00FA7FF8"/>
    <w:rsid w:val="00FB0C49"/>
    <w:rsid w:val="00FB2313"/>
    <w:rsid w:val="00FB3893"/>
    <w:rsid w:val="00FB3F19"/>
    <w:rsid w:val="00FC2137"/>
    <w:rsid w:val="00FC2295"/>
    <w:rsid w:val="00FC3796"/>
    <w:rsid w:val="00FD16F7"/>
    <w:rsid w:val="00FE0403"/>
    <w:rsid w:val="00FE1047"/>
    <w:rsid w:val="00FE2F81"/>
    <w:rsid w:val="00FF2701"/>
    <w:rsid w:val="00FF2A9B"/>
    <w:rsid w:val="00FF4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9A125"/>
  <w15:chartTrackingRefBased/>
  <w15:docId w15:val="{DABC3BE1-CADC-45C6-9510-CBA3D84A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EE7"/>
    <w:pPr>
      <w:suppressAutoHyphens/>
      <w:jc w:val="both"/>
    </w:pPr>
    <w:rPr>
      <w:szCs w:val="24"/>
      <w:lang w:eastAsia="ar-SA"/>
    </w:rPr>
  </w:style>
  <w:style w:type="paragraph" w:styleId="Titre1">
    <w:name w:val="heading 1"/>
    <w:basedOn w:val="Normal"/>
    <w:next w:val="Normal"/>
    <w:qFormat/>
    <w:rsid w:val="00303DDC"/>
    <w:pPr>
      <w:keepNext/>
      <w:numPr>
        <w:numId w:val="1"/>
      </w:numPr>
      <w:spacing w:before="240" w:after="240"/>
      <w:outlineLvl w:val="0"/>
    </w:pPr>
    <w:rPr>
      <w:rFonts w:ascii="Arial" w:hAnsi="Arial" w:cs="Arial"/>
      <w:b/>
      <w:bCs/>
      <w:kern w:val="20"/>
      <w:sz w:val="24"/>
      <w:szCs w:val="32"/>
    </w:rPr>
  </w:style>
  <w:style w:type="paragraph" w:styleId="Titre2">
    <w:name w:val="heading 2"/>
    <w:basedOn w:val="Normal"/>
    <w:next w:val="Normal"/>
    <w:link w:val="Titre2Car"/>
    <w:qFormat/>
    <w:rsid w:val="008E785A"/>
    <w:pPr>
      <w:keepNext/>
      <w:numPr>
        <w:ilvl w:val="1"/>
        <w:numId w:val="1"/>
      </w:numPr>
      <w:spacing w:before="60" w:after="60"/>
      <w:outlineLvl w:val="1"/>
    </w:pPr>
    <w:rPr>
      <w:rFonts w:ascii="Arial" w:hAnsi="Arial" w:cs="Arial"/>
      <w:b/>
      <w:bCs/>
      <w:iCs/>
      <w:sz w:val="22"/>
      <w:szCs w:val="28"/>
    </w:rPr>
  </w:style>
  <w:style w:type="paragraph" w:styleId="Titre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Wingdings" w:hAnsi="Wingdings"/>
      <w:sz w:val="20"/>
    </w:rPr>
  </w:style>
  <w:style w:type="character" w:customStyle="1" w:styleId="Absatz-Standardschriftart">
    <w:name w:val="Absatz-Standardschriftart"/>
  </w:style>
  <w:style w:type="character" w:customStyle="1" w:styleId="WW8Num3z0">
    <w:name w:val="WW8Num3z0"/>
    <w:rPr>
      <w:rFonts w:ascii="Times New Roman" w:hAnsi="Times New Roman"/>
    </w:rPr>
  </w:style>
  <w:style w:type="character" w:customStyle="1" w:styleId="Policepardfaut2">
    <w:name w:val="Police par défaut2"/>
  </w:style>
  <w:style w:type="character" w:customStyle="1" w:styleId="WW-Absatz-Standardschriftart">
    <w:name w:val="WW-Absatz-Standardschriftart"/>
  </w:style>
  <w:style w:type="character" w:customStyle="1" w:styleId="WW8Num4z0">
    <w:name w:val="WW8Num4z0"/>
    <w:rPr>
      <w:rFonts w:ascii="Symbol" w:eastAsia="Times New Roman" w:hAnsi="Symbol"/>
    </w:rPr>
  </w:style>
  <w:style w:type="character" w:customStyle="1" w:styleId="WW8Num5z0">
    <w:name w:val="WW8Num5z0"/>
    <w:rPr>
      <w:rFonts w:ascii="Symbol" w:eastAsia="Times New Roman"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Policepardfaut1">
    <w:name w:val="Police par défaut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1">
    <w:name w:val="WW8Num20z1"/>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Times New Roman" w:eastAsia="Times New Roman" w:hAnsi="Times New Roman" w:cs="Times New Roman"/>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7z0">
    <w:name w:val="WW8Num27z0"/>
    <w:rPr>
      <w:rFonts w:ascii="Times New Roman" w:eastAsia="Times New Roman" w:hAnsi="Times New Roman" w:cs="Times New Roman"/>
    </w:rPr>
  </w:style>
  <w:style w:type="character" w:customStyle="1" w:styleId="WW8Num29z0">
    <w:name w:val="WW8Num29z0"/>
    <w:rPr>
      <w:rFonts w:ascii="Times New Roman" w:eastAsia="Times New Roman" w:hAnsi="Times New Roman" w:cs="Times New Roman"/>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eastAsia="Times New Roman" w:hAnsi="Arial" w:cs="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Times New Roman" w:hAnsi="Times New Roman" w:cs="Times New Roman"/>
    </w:rPr>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Times New Roman" w:eastAsia="Times" w:hAnsi="Times New Roman" w:cs="Times New Roman"/>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0">
    <w:name w:val="WW8Num39z0"/>
    <w:rPr>
      <w:rFonts w:ascii="Arial" w:eastAsia="Times New Roman" w:hAnsi="Arial" w:cs="Aria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Policepardfaut">
    <w:name w:val="WW-Police par défaut"/>
  </w:style>
  <w:style w:type="character" w:styleId="Lienhypertexte">
    <w:name w:val="Hyperlink"/>
    <w:rPr>
      <w:color w:val="0000FF"/>
      <w:u w:val="single"/>
    </w:rPr>
  </w:style>
  <w:style w:type="character" w:styleId="Numrodepage">
    <w:name w:val="page number"/>
    <w:basedOn w:val="WW-Policepardfaut"/>
  </w:style>
  <w:style w:type="character" w:customStyle="1" w:styleId="Marquedecommentaire1">
    <w:name w:val="Marque de commentaire1"/>
    <w:rPr>
      <w:sz w:val="16"/>
      <w:szCs w:val="16"/>
    </w:rPr>
  </w:style>
  <w:style w:type="character" w:customStyle="1" w:styleId="Titre1Car">
    <w:name w:val="Titre 1 Car"/>
    <w:rPr>
      <w:rFonts w:ascii="Arial" w:hAnsi="Arial" w:cs="Arial"/>
      <w:b/>
      <w:bCs/>
      <w:kern w:val="1"/>
      <w:sz w:val="24"/>
      <w:szCs w:val="32"/>
      <w:lang w:val="fr-FR" w:eastAsia="ar-SA" w:bidi="ar-SA"/>
    </w:rPr>
  </w:style>
  <w:style w:type="character" w:customStyle="1" w:styleId="emailstyle17">
    <w:name w:val="emailstyle17"/>
    <w:rPr>
      <w:rFonts w:ascii="Arial" w:hAnsi="Arial" w:cs="Arial"/>
      <w:color w:val="auto"/>
      <w:sz w:val="20"/>
      <w:szCs w:val="20"/>
    </w:rPr>
  </w:style>
  <w:style w:type="character" w:styleId="Accentuation">
    <w:name w:val="Emphasis"/>
    <w:qFormat/>
    <w:rPr>
      <w:i/>
    </w:rPr>
  </w:style>
  <w:style w:type="character" w:customStyle="1" w:styleId="Caractredenotedebasdepage">
    <w:name w:val="Caractère de note de bas de page"/>
    <w:rPr>
      <w:vertAlign w:val="superscript"/>
    </w:rPr>
  </w:style>
  <w:style w:type="character" w:customStyle="1" w:styleId="editeur1">
    <w:name w:val="editeur1"/>
    <w:rPr>
      <w:b w:val="0"/>
      <w:bCs w:val="0"/>
      <w:color w:val="5D5D5D"/>
    </w:rPr>
  </w:style>
  <w:style w:type="character" w:customStyle="1" w:styleId="highlightedsearchterm">
    <w:name w:val="highlightedsearchterm"/>
    <w:basedOn w:val="WW-Policepardfaut"/>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ctredenotedefin">
    <w:name w:val="Caractère de note de fin"/>
  </w:style>
  <w:style w:type="character" w:customStyle="1" w:styleId="PieddepageCar">
    <w:name w:val="Pied de page Car"/>
    <w:uiPriority w:val="99"/>
    <w:rPr>
      <w:rFonts w:ascii="Times" w:hAnsi="Times" w:cs="Times"/>
      <w:sz w:val="24"/>
      <w:szCs w:val="24"/>
      <w:lang w:val="fr-FR" w:eastAsia="ar-SA" w:bidi="ar-SA"/>
    </w:rPr>
  </w:style>
  <w:style w:type="character" w:customStyle="1" w:styleId="rprtid1">
    <w:name w:val="rprtid1"/>
    <w:rPr>
      <w:vanish w:val="0"/>
      <w:color w:val="696969"/>
    </w:rPr>
  </w:style>
  <w:style w:type="character" w:customStyle="1" w:styleId="rprtlinks1">
    <w:name w:val="rprtlinks1"/>
    <w:rPr>
      <w:vanish w:val="0"/>
    </w:rPr>
  </w:style>
  <w:style w:type="character" w:customStyle="1" w:styleId="src1">
    <w:name w:val="src1"/>
    <w:rPr>
      <w:vanish w:val="0"/>
    </w:rPr>
  </w:style>
  <w:style w:type="character" w:customStyle="1" w:styleId="jrnl">
    <w:name w:val="jrnl"/>
    <w:basedOn w:val="Policepardfaut1"/>
  </w:style>
  <w:style w:type="paragraph" w:customStyle="1" w:styleId="Heading">
    <w:name w:val="Heading"/>
    <w:basedOn w:val="Normal"/>
    <w:next w:val="Corpsdetexte"/>
    <w:pPr>
      <w:keepNext/>
      <w:spacing w:before="240" w:after="120"/>
    </w:pPr>
    <w:rPr>
      <w:rFonts w:ascii="Nimbus Sans L" w:eastAsia="DejaVu Sans" w:hAnsi="Nimbus Sans L" w:cs="DejaVu Sans"/>
      <w:sz w:val="28"/>
      <w:szCs w:val="28"/>
    </w:rPr>
  </w:style>
  <w:style w:type="paragraph" w:styleId="Corpsdetexte">
    <w:name w:val="Body Text"/>
    <w:basedOn w:val="Normal"/>
    <w:pPr>
      <w:autoSpaceDE w:val="0"/>
      <w:spacing w:line="360" w:lineRule="auto"/>
    </w:pPr>
    <w:rPr>
      <w:rFonts w:ascii="Times" w:hAnsi="Times" w:cs="Times"/>
      <w:sz w:val="22"/>
      <w:szCs w:val="22"/>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i/>
      <w:iCs/>
      <w:sz w:val="24"/>
    </w:rPr>
  </w:style>
  <w:style w:type="paragraph" w:customStyle="1" w:styleId="Index">
    <w:name w:val="Index"/>
    <w:basedOn w:val="Normal"/>
    <w:pPr>
      <w:suppressLineNumbers/>
    </w:pPr>
  </w:style>
  <w:style w:type="paragraph" w:styleId="Titre">
    <w:name w:val="Title"/>
    <w:basedOn w:val="Titre1"/>
    <w:next w:val="Corpsdetexte"/>
    <w:qFormat/>
    <w:rsid w:val="005B3FDE"/>
    <w:pPr>
      <w:numPr>
        <w:numId w:val="0"/>
      </w:numPr>
      <w:pBdr>
        <w:bottom w:val="single" w:sz="4" w:space="1" w:color="000000"/>
      </w:pBdr>
      <w:shd w:val="clear" w:color="auto" w:fill="FFFFFF"/>
      <w:spacing w:after="120"/>
      <w:jc w:val="left"/>
    </w:pPr>
    <w:rPr>
      <w:rFonts w:eastAsia="Lucida Sans Unicode" w:cs="Tahoma"/>
      <w:caps/>
      <w:kern w:val="28"/>
      <w:sz w:val="28"/>
      <w:szCs w:val="28"/>
    </w:rPr>
  </w:style>
  <w:style w:type="paragraph" w:styleId="Sous-titre">
    <w:name w:val="Subtitle"/>
    <w:basedOn w:val="Heading"/>
    <w:next w:val="Corpsdetexte"/>
    <w:qFormat/>
    <w:pPr>
      <w:jc w:val="center"/>
    </w:pPr>
    <w:rPr>
      <w:i/>
      <w:iCs/>
    </w:rPr>
  </w:style>
  <w:style w:type="paragraph" w:customStyle="1" w:styleId="Lgende10">
    <w:name w:val="Légende1"/>
    <w:basedOn w:val="Normal"/>
    <w:pPr>
      <w:suppressLineNumbers/>
      <w:spacing w:before="120" w:after="120"/>
    </w:pPr>
    <w:rPr>
      <w:rFonts w:cs="Tahoma"/>
      <w:i/>
      <w:iCs/>
      <w:sz w:val="24"/>
    </w:rPr>
  </w:style>
  <w:style w:type="paragraph" w:customStyle="1" w:styleId="Rpertoire">
    <w:name w:val="Répertoire"/>
    <w:basedOn w:val="Normal"/>
    <w:pPr>
      <w:suppressLineNumbers/>
    </w:pPr>
    <w:rPr>
      <w:rFonts w:cs="Tahoma"/>
    </w:rPr>
  </w:style>
  <w:style w:type="paragraph" w:styleId="Retraitcorpsdetexte">
    <w:name w:val="Body Text Indent"/>
    <w:basedOn w:val="Normal"/>
    <w:pPr>
      <w:pBdr>
        <w:top w:val="single" w:sz="8" w:space="0" w:color="000000"/>
        <w:left w:val="single" w:sz="8" w:space="0" w:color="000000"/>
        <w:bottom w:val="single" w:sz="8" w:space="0" w:color="000000"/>
        <w:right w:val="single" w:sz="8" w:space="0" w:color="000000"/>
      </w:pBdr>
      <w:shd w:val="clear" w:color="auto" w:fill="E5E5E5"/>
      <w:autoSpaceDE w:val="0"/>
      <w:spacing w:line="360" w:lineRule="auto"/>
      <w:jc w:val="center"/>
    </w:pPr>
    <w:rPr>
      <w:b/>
      <w:bCs/>
      <w:sz w:val="36"/>
      <w:szCs w:val="36"/>
    </w:rPr>
  </w:style>
  <w:style w:type="paragraph" w:styleId="Pieddepage">
    <w:name w:val="footer"/>
    <w:basedOn w:val="Normal"/>
    <w:uiPriority w:val="99"/>
    <w:pPr>
      <w:tabs>
        <w:tab w:val="center" w:pos="4536"/>
        <w:tab w:val="right" w:pos="9072"/>
      </w:tabs>
      <w:autoSpaceDE w:val="0"/>
    </w:pPr>
    <w:rPr>
      <w:rFonts w:ascii="Times" w:hAnsi="Times" w:cs="Times"/>
    </w:rPr>
  </w:style>
  <w:style w:type="paragraph" w:styleId="En-tte">
    <w:name w:val="header"/>
    <w:basedOn w:val="Normal"/>
    <w:pPr>
      <w:tabs>
        <w:tab w:val="center" w:pos="4536"/>
        <w:tab w:val="right" w:pos="9072"/>
      </w:tabs>
    </w:pPr>
  </w:style>
  <w:style w:type="paragraph" w:customStyle="1" w:styleId="1erparagraphe">
    <w:name w:val="1er paragraphe"/>
    <w:basedOn w:val="Normal"/>
    <w:pPr>
      <w:spacing w:line="240" w:lineRule="atLeast"/>
      <w:ind w:firstLine="284"/>
    </w:pPr>
    <w:rPr>
      <w:rFonts w:ascii="Arial" w:hAnsi="Arial" w:cs="Arial"/>
      <w:szCs w:val="20"/>
    </w:rPr>
  </w:style>
  <w:style w:type="paragraph" w:customStyle="1" w:styleId="section1">
    <w:name w:val="section1"/>
    <w:basedOn w:val="Normal"/>
    <w:pPr>
      <w:spacing w:before="280" w:after="280"/>
    </w:pPr>
  </w:style>
  <w:style w:type="paragraph" w:customStyle="1" w:styleId="Texteprsentation">
    <w:name w:val="Texte présentation"/>
    <w:basedOn w:val="Normal"/>
    <w:pPr>
      <w:autoSpaceDE w:val="0"/>
      <w:spacing w:line="360" w:lineRule="atLeast"/>
    </w:pPr>
    <w:rPr>
      <w:rFonts w:ascii="New York" w:hAnsi="New York"/>
    </w:rPr>
  </w:style>
  <w:style w:type="paragraph" w:customStyle="1" w:styleId="Blockquote">
    <w:name w:val="Blockquote"/>
    <w:basedOn w:val="Normal"/>
    <w:pPr>
      <w:autoSpaceDE w:val="0"/>
      <w:spacing w:before="100" w:after="100"/>
      <w:ind w:left="360" w:right="360"/>
    </w:pPr>
    <w:rPr>
      <w:rFonts w:ascii="Times" w:hAnsi="Times" w:cs="Times"/>
    </w:rPr>
  </w:style>
  <w:style w:type="paragraph" w:styleId="NormalWeb">
    <w:name w:val="Normal (Web)"/>
    <w:basedOn w:val="Normal"/>
    <w:uiPriority w:val="99"/>
    <w:pPr>
      <w:spacing w:before="280" w:after="280"/>
    </w:pPr>
    <w:rPr>
      <w:rFonts w:eastAsia="Batang"/>
      <w:color w:val="000000"/>
    </w:rPr>
  </w:style>
  <w:style w:type="paragraph" w:styleId="Textedebulles">
    <w:name w:val="Balloon Text"/>
    <w:basedOn w:val="Normal"/>
    <w:rPr>
      <w:rFonts w:ascii="Tahoma" w:hAnsi="Tahoma" w:cs="Tahoma"/>
      <w:sz w:val="16"/>
      <w:szCs w:val="16"/>
    </w:rPr>
  </w:style>
  <w:style w:type="paragraph" w:customStyle="1" w:styleId="BodyTextNext">
    <w:name w:val="Body Text Next"/>
    <w:basedOn w:val="Normal"/>
    <w:pPr>
      <w:autoSpaceDE w:val="0"/>
      <w:spacing w:before="240" w:line="480" w:lineRule="auto"/>
      <w:ind w:right="45" w:firstLine="567"/>
    </w:pPr>
    <w:rPr>
      <w:lang w:val="en-US"/>
    </w:rPr>
  </w:style>
  <w:style w:type="paragraph" w:customStyle="1" w:styleId="StyleTitre310ptItaliquePremireligne125cm">
    <w:name w:val="Style Titre 3 + 10 pt Italique Première ligne : 125 cm"/>
    <w:basedOn w:val="Titre3"/>
    <w:pPr>
      <w:numPr>
        <w:ilvl w:val="0"/>
        <w:numId w:val="0"/>
      </w:numPr>
      <w:spacing w:after="120"/>
      <w:ind w:firstLine="709"/>
    </w:pPr>
    <w:rPr>
      <w:rFonts w:cs="Times New Roman"/>
      <w:i/>
      <w:iCs/>
      <w:sz w:val="20"/>
      <w:szCs w:val="20"/>
    </w:rPr>
  </w:style>
  <w:style w:type="paragraph" w:customStyle="1" w:styleId="Commentaire1">
    <w:name w:val="Commentaire1"/>
    <w:basedOn w:val="Normal"/>
    <w:rPr>
      <w:szCs w:val="20"/>
    </w:rPr>
  </w:style>
  <w:style w:type="paragraph" w:styleId="Objetducommentaire">
    <w:name w:val="annotation subject"/>
    <w:basedOn w:val="Commentaire1"/>
    <w:next w:val="Commentaire1"/>
    <w:rPr>
      <w:b/>
      <w:bCs/>
    </w:rPr>
  </w:style>
  <w:style w:type="paragraph" w:customStyle="1" w:styleId="Corpsdetexte31">
    <w:name w:val="Corps de texte 31"/>
    <w:basedOn w:val="Normal"/>
    <w:pPr>
      <w:spacing w:after="120"/>
    </w:pPr>
    <w:rPr>
      <w:sz w:val="16"/>
      <w:szCs w:val="16"/>
    </w:rPr>
  </w:style>
  <w:style w:type="paragraph" w:styleId="TM1">
    <w:name w:val="toc 1"/>
    <w:basedOn w:val="Normal"/>
    <w:next w:val="Normal"/>
    <w:semiHidden/>
  </w:style>
  <w:style w:type="paragraph" w:styleId="TM2">
    <w:name w:val="toc 2"/>
    <w:basedOn w:val="Normal"/>
    <w:next w:val="Normal"/>
    <w:semiHidden/>
    <w:pPr>
      <w:ind w:left="240"/>
    </w:pPr>
  </w:style>
  <w:style w:type="paragraph" w:styleId="TM3">
    <w:name w:val="toc 3"/>
    <w:basedOn w:val="Normal"/>
    <w:next w:val="Normal"/>
    <w:semiHidden/>
    <w:pPr>
      <w:ind w:left="480"/>
    </w:pPr>
  </w:style>
  <w:style w:type="paragraph" w:customStyle="1" w:styleId="Corpsdetexte21">
    <w:name w:val="Corps de texte 21"/>
    <w:basedOn w:val="Normal"/>
    <w:pPr>
      <w:spacing w:line="360" w:lineRule="auto"/>
    </w:pPr>
    <w:rPr>
      <w:rFonts w:ascii="Arial" w:hAnsi="Arial" w:cs="Arial"/>
      <w:szCs w:val="20"/>
    </w:rPr>
  </w:style>
  <w:style w:type="paragraph" w:customStyle="1" w:styleId="Retraitcorpsdetexte21">
    <w:name w:val="Retrait corps de texte 21"/>
    <w:basedOn w:val="Normal"/>
    <w:pPr>
      <w:spacing w:line="360" w:lineRule="auto"/>
      <w:ind w:firstLine="708"/>
    </w:pPr>
    <w:rPr>
      <w:rFonts w:ascii="Arial" w:hAnsi="Arial" w:cs="Arial"/>
      <w:szCs w:val="20"/>
    </w:rPr>
  </w:style>
  <w:style w:type="paragraph" w:customStyle="1" w:styleId="Retraitcorpsdetexte31">
    <w:name w:val="Retrait corps de texte 31"/>
    <w:basedOn w:val="Normal"/>
    <w:pPr>
      <w:spacing w:line="360" w:lineRule="auto"/>
      <w:ind w:firstLine="708"/>
    </w:pPr>
    <w:rPr>
      <w:rFonts w:ascii="Arial" w:hAnsi="Arial" w:cs="Arial"/>
      <w:szCs w:val="20"/>
      <w:u w:val="single"/>
    </w:rPr>
  </w:style>
  <w:style w:type="paragraph" w:customStyle="1" w:styleId="HTMLBody">
    <w:name w:val="HTML Body"/>
    <w:pPr>
      <w:suppressAutoHyphens/>
      <w:autoSpaceDE w:val="0"/>
    </w:pPr>
    <w:rPr>
      <w:rFonts w:ascii="Arial" w:eastAsia="Arial" w:hAnsi="Arial"/>
      <w:lang w:eastAsia="ar-SA"/>
    </w:rPr>
  </w:style>
  <w:style w:type="paragraph" w:styleId="Index1">
    <w:name w:val="index 1"/>
    <w:basedOn w:val="Normal"/>
    <w:next w:val="Normal"/>
    <w:semiHidden/>
    <w:pPr>
      <w:tabs>
        <w:tab w:val="left" w:pos="709"/>
        <w:tab w:val="left" w:pos="1134"/>
        <w:tab w:val="left" w:pos="3544"/>
        <w:tab w:val="left" w:pos="5954"/>
        <w:tab w:val="left" w:pos="6379"/>
      </w:tabs>
      <w:spacing w:line="480" w:lineRule="auto"/>
    </w:pPr>
    <w:rPr>
      <w:rFonts w:ascii="Times" w:hAnsi="Times"/>
      <w:color w:val="000000"/>
      <w:szCs w:val="20"/>
    </w:rPr>
  </w:style>
  <w:style w:type="paragraph" w:styleId="Explorateurdedocuments">
    <w:name w:val="Document Map"/>
    <w:basedOn w:val="Normal"/>
    <w:pPr>
      <w:shd w:val="clear" w:color="auto" w:fill="000080"/>
    </w:pPr>
    <w:rPr>
      <w:rFonts w:ascii="Tahoma" w:hAnsi="Tahoma" w:cs="Tahoma"/>
      <w:szCs w:val="20"/>
    </w:rPr>
  </w:style>
  <w:style w:type="paragraph" w:customStyle="1" w:styleId="Textepardfaut">
    <w:name w:val="Texte par défaut"/>
    <w:basedOn w:val="Normal"/>
    <w:rPr>
      <w:szCs w:val="20"/>
      <w:lang w:val="en-US"/>
    </w:rPr>
  </w:style>
  <w:style w:type="paragraph" w:customStyle="1" w:styleId="Texte1">
    <w:name w:val="Texte1"/>
    <w:basedOn w:val="Normal"/>
    <w:pPr>
      <w:keepNext/>
      <w:autoSpaceDE w:val="0"/>
      <w:spacing w:line="360" w:lineRule="auto"/>
      <w:ind w:firstLine="567"/>
    </w:pPr>
    <w:rPr>
      <w:rFonts w:ascii="Times" w:hAnsi="Times" w:cs="New York"/>
      <w:lang w:val="en-US"/>
    </w:rPr>
  </w:style>
  <w:style w:type="paragraph" w:customStyle="1" w:styleId="Corpsdetexte22">
    <w:name w:val="Corps de texte 22"/>
    <w:basedOn w:val="Normal"/>
    <w:pPr>
      <w:overflowPunct w:val="0"/>
      <w:autoSpaceDE w:val="0"/>
      <w:spacing w:line="200" w:lineRule="atLeast"/>
      <w:jc w:val="center"/>
      <w:textAlignment w:val="baseline"/>
    </w:pPr>
    <w:rPr>
      <w:b/>
      <w:color w:val="000000"/>
      <w:szCs w:val="20"/>
    </w:rPr>
  </w:style>
  <w:style w:type="paragraph" w:customStyle="1" w:styleId="BodyText2">
    <w:name w:val="Body Text 2*"/>
    <w:basedOn w:val="Normal"/>
    <w:pPr>
      <w:overflowPunct w:val="0"/>
      <w:autoSpaceDE w:val="0"/>
      <w:spacing w:line="200" w:lineRule="atLeast"/>
      <w:ind w:right="992" w:firstLine="440"/>
      <w:textAlignment w:val="baseline"/>
    </w:pPr>
    <w:rPr>
      <w:rFonts w:ascii="Garamond" w:hAnsi="Garamond"/>
      <w:color w:val="000000"/>
      <w:sz w:val="28"/>
      <w:szCs w:val="20"/>
    </w:rPr>
  </w:style>
  <w:style w:type="paragraph" w:customStyle="1" w:styleId="Normalcentr1">
    <w:name w:val="Normal centré1"/>
    <w:basedOn w:val="Normal"/>
    <w:pPr>
      <w:tabs>
        <w:tab w:val="left" w:pos="2976"/>
        <w:tab w:val="left" w:pos="3684"/>
        <w:tab w:val="left" w:pos="4392"/>
        <w:tab w:val="left" w:pos="5100"/>
        <w:tab w:val="left" w:pos="5808"/>
        <w:tab w:val="left" w:pos="6516"/>
        <w:tab w:val="left" w:pos="7224"/>
        <w:tab w:val="left" w:pos="7932"/>
        <w:tab w:val="left" w:pos="8640"/>
        <w:tab w:val="left" w:pos="9348"/>
        <w:tab w:val="left" w:pos="10056"/>
        <w:tab w:val="left" w:pos="10764"/>
      </w:tabs>
      <w:overflowPunct w:val="0"/>
      <w:autoSpaceDE w:val="0"/>
      <w:spacing w:line="240" w:lineRule="atLeast"/>
      <w:ind w:left="567" w:right="992"/>
      <w:textAlignment w:val="baseline"/>
    </w:pPr>
    <w:rPr>
      <w:color w:val="000000"/>
      <w:szCs w:val="20"/>
    </w:rPr>
  </w:style>
  <w:style w:type="paragraph" w:customStyle="1" w:styleId="NormalArial">
    <w:name w:val="Normal + Arial"/>
    <w:basedOn w:val="Titre2"/>
    <w:pPr>
      <w:numPr>
        <w:ilvl w:val="0"/>
        <w:numId w:val="0"/>
      </w:numPr>
      <w:spacing w:before="0" w:after="0"/>
    </w:pPr>
  </w:style>
  <w:style w:type="paragraph" w:styleId="Notedebasdepage">
    <w:name w:val="footnote text"/>
    <w:basedOn w:val="Normal"/>
    <w:semiHidden/>
    <w:rPr>
      <w:szCs w:val="20"/>
    </w:rPr>
  </w:style>
  <w:style w:type="paragraph" w:styleId="TM4">
    <w:name w:val="toc 4"/>
    <w:basedOn w:val="Rpertoire"/>
    <w:semiHidden/>
    <w:pPr>
      <w:tabs>
        <w:tab w:val="right" w:leader="dot" w:pos="13033"/>
      </w:tabs>
      <w:ind w:left="849"/>
    </w:pPr>
  </w:style>
  <w:style w:type="paragraph" w:styleId="TM5">
    <w:name w:val="toc 5"/>
    <w:basedOn w:val="Rpertoire"/>
    <w:semiHidden/>
    <w:pPr>
      <w:tabs>
        <w:tab w:val="right" w:leader="dot" w:pos="14165"/>
      </w:tabs>
      <w:ind w:left="1132"/>
    </w:pPr>
  </w:style>
  <w:style w:type="paragraph" w:styleId="TM6">
    <w:name w:val="toc 6"/>
    <w:basedOn w:val="Rpertoire"/>
    <w:semiHidden/>
    <w:pPr>
      <w:tabs>
        <w:tab w:val="right" w:leader="dot" w:pos="15297"/>
      </w:tabs>
      <w:ind w:left="1415"/>
    </w:pPr>
  </w:style>
  <w:style w:type="paragraph" w:styleId="TM7">
    <w:name w:val="toc 7"/>
    <w:basedOn w:val="Rpertoire"/>
    <w:semiHidden/>
    <w:pPr>
      <w:tabs>
        <w:tab w:val="right" w:leader="dot" w:pos="16429"/>
      </w:tabs>
      <w:ind w:left="1698"/>
    </w:pPr>
  </w:style>
  <w:style w:type="paragraph" w:styleId="TM8">
    <w:name w:val="toc 8"/>
    <w:basedOn w:val="Rpertoire"/>
    <w:semiHidden/>
    <w:pPr>
      <w:tabs>
        <w:tab w:val="right" w:leader="dot" w:pos="17561"/>
      </w:tabs>
      <w:ind w:left="1981"/>
    </w:pPr>
  </w:style>
  <w:style w:type="paragraph" w:styleId="TM9">
    <w:name w:val="toc 9"/>
    <w:basedOn w:val="Rpertoire"/>
    <w:semiHidden/>
    <w:pPr>
      <w:tabs>
        <w:tab w:val="right" w:leader="dot" w:pos="18693"/>
      </w:tabs>
      <w:ind w:left="2264"/>
    </w:pPr>
  </w:style>
  <w:style w:type="paragraph" w:customStyle="1" w:styleId="Tabledesmatiresniveau10">
    <w:name w:val="Table des matières niveau 10"/>
    <w:basedOn w:val="Rpertoire"/>
    <w:pPr>
      <w:tabs>
        <w:tab w:val="right" w:leader="dot" w:pos="19825"/>
      </w:tabs>
      <w:ind w:left="2547"/>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Corpsdetexte"/>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paragraph" w:customStyle="1" w:styleId="StyleDRCI111">
    <w:name w:val="Style DRCI 1.1.1"/>
    <w:basedOn w:val="Normal"/>
    <w:pPr>
      <w:suppressAutoHyphens w:val="0"/>
      <w:spacing w:before="120" w:after="120"/>
      <w:ind w:right="-909"/>
    </w:pPr>
    <w:rPr>
      <w:rFonts w:ascii="Arial" w:hAnsi="Arial" w:cs="Arial"/>
      <w:bCs/>
      <w:color w:val="000000"/>
      <w:sz w:val="28"/>
      <w:szCs w:val="20"/>
    </w:rPr>
  </w:style>
  <w:style w:type="paragraph" w:customStyle="1" w:styleId="title1">
    <w:name w:val="title1"/>
    <w:basedOn w:val="Normal"/>
    <w:pPr>
      <w:suppressAutoHyphens w:val="0"/>
    </w:pPr>
    <w:rPr>
      <w:sz w:val="29"/>
      <w:szCs w:val="29"/>
    </w:rPr>
  </w:style>
  <w:style w:type="paragraph" w:customStyle="1" w:styleId="rprtbody1">
    <w:name w:val="rprtbody1"/>
    <w:basedOn w:val="Normal"/>
    <w:pPr>
      <w:suppressAutoHyphens w:val="0"/>
      <w:spacing w:before="34" w:after="34"/>
    </w:pPr>
    <w:rPr>
      <w:sz w:val="28"/>
      <w:szCs w:val="28"/>
    </w:rPr>
  </w:style>
  <w:style w:type="paragraph" w:customStyle="1" w:styleId="aux1">
    <w:name w:val="aux1"/>
    <w:basedOn w:val="Normal"/>
    <w:pPr>
      <w:suppressAutoHyphens w:val="0"/>
      <w:spacing w:after="280" w:line="320" w:lineRule="atLeast"/>
    </w:pPr>
  </w:style>
  <w:style w:type="paragraph" w:customStyle="1" w:styleId="WW-Default">
    <w:name w:val="WW-Default"/>
    <w:pPr>
      <w:suppressAutoHyphens/>
      <w:autoSpaceDE w:val="0"/>
    </w:pPr>
    <w:rPr>
      <w:rFonts w:eastAsia="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Grilledutableau">
    <w:name w:val="Table Grid"/>
    <w:basedOn w:val="TableauNormal"/>
    <w:rsid w:val="00152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rsid w:val="003E2723"/>
    <w:rPr>
      <w:sz w:val="16"/>
      <w:szCs w:val="16"/>
    </w:rPr>
  </w:style>
  <w:style w:type="paragraph" w:styleId="Commentaire">
    <w:name w:val="annotation text"/>
    <w:basedOn w:val="Normal"/>
    <w:link w:val="CommentaireCar"/>
    <w:rsid w:val="003E2723"/>
    <w:rPr>
      <w:szCs w:val="20"/>
      <w:lang w:val="x-none"/>
    </w:rPr>
  </w:style>
  <w:style w:type="character" w:customStyle="1" w:styleId="CommentaireCar">
    <w:name w:val="Commentaire Car"/>
    <w:link w:val="Commentaire"/>
    <w:rsid w:val="003E2723"/>
    <w:rPr>
      <w:lang w:eastAsia="ar-SA"/>
    </w:rPr>
  </w:style>
  <w:style w:type="character" w:customStyle="1" w:styleId="Titre2Car">
    <w:name w:val="Titre 2 Car"/>
    <w:link w:val="Titre2"/>
    <w:rsid w:val="005C1F8B"/>
    <w:rPr>
      <w:rFonts w:ascii="Arial" w:hAnsi="Arial" w:cs="Arial"/>
      <w:b/>
      <w:bCs/>
      <w:iCs/>
      <w:sz w:val="22"/>
      <w:szCs w:val="28"/>
      <w:lang w:eastAsia="ar-SA"/>
    </w:rPr>
  </w:style>
  <w:style w:type="character" w:styleId="lev">
    <w:name w:val="Strong"/>
    <w:qFormat/>
    <w:rsid w:val="00C72BAB"/>
    <w:rPr>
      <w:b/>
      <w:bCs/>
    </w:rPr>
  </w:style>
  <w:style w:type="paragraph" w:styleId="Paragraphedeliste">
    <w:name w:val="List Paragraph"/>
    <w:basedOn w:val="Normal"/>
    <w:uiPriority w:val="34"/>
    <w:qFormat/>
    <w:rsid w:val="00EC09F4"/>
    <w:pPr>
      <w:suppressAutoHyphens w:val="0"/>
      <w:spacing w:after="200" w:line="276" w:lineRule="auto"/>
      <w:ind w:left="720"/>
      <w:contextualSpacing/>
      <w:jc w:val="left"/>
    </w:pPr>
    <w:rPr>
      <w:rFonts w:ascii="Calibri" w:eastAsia="Calibri" w:hAnsi="Calibri"/>
      <w:sz w:val="22"/>
      <w:szCs w:val="22"/>
      <w:lang w:eastAsia="en-US"/>
    </w:rPr>
  </w:style>
  <w:style w:type="table" w:customStyle="1" w:styleId="TableNormal">
    <w:name w:val="Table Normal"/>
    <w:uiPriority w:val="2"/>
    <w:semiHidden/>
    <w:unhideWhenUsed/>
    <w:qFormat/>
    <w:rsid w:val="0093207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2071"/>
    <w:pPr>
      <w:widowControl w:val="0"/>
      <w:suppressAutoHyphens w:val="0"/>
      <w:autoSpaceDE w:val="0"/>
      <w:autoSpaceDN w:val="0"/>
      <w:spacing w:line="210" w:lineRule="exact"/>
      <w:ind w:left="105"/>
      <w:jc w:val="left"/>
    </w:pPr>
    <w:rPr>
      <w:rFonts w:ascii="Arial Narrow" w:eastAsia="Arial Narrow" w:hAnsi="Arial Narrow" w:cs="Arial Narrow"/>
      <w:sz w:val="22"/>
      <w:szCs w:val="22"/>
      <w:lang w:eastAsia="fr-FR" w:bidi="fr-FR"/>
    </w:rPr>
  </w:style>
  <w:style w:type="paragraph" w:styleId="Rvision">
    <w:name w:val="Revision"/>
    <w:hidden/>
    <w:uiPriority w:val="99"/>
    <w:semiHidden/>
    <w:rsid w:val="0096454F"/>
    <w:rPr>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3216">
      <w:bodyDiv w:val="1"/>
      <w:marLeft w:val="0"/>
      <w:marRight w:val="0"/>
      <w:marTop w:val="0"/>
      <w:marBottom w:val="0"/>
      <w:divBdr>
        <w:top w:val="none" w:sz="0" w:space="0" w:color="auto"/>
        <w:left w:val="none" w:sz="0" w:space="0" w:color="auto"/>
        <w:bottom w:val="none" w:sz="0" w:space="0" w:color="auto"/>
        <w:right w:val="none" w:sz="0" w:space="0" w:color="auto"/>
      </w:divBdr>
    </w:div>
    <w:div w:id="199902477">
      <w:bodyDiv w:val="1"/>
      <w:marLeft w:val="0"/>
      <w:marRight w:val="0"/>
      <w:marTop w:val="0"/>
      <w:marBottom w:val="0"/>
      <w:divBdr>
        <w:top w:val="none" w:sz="0" w:space="0" w:color="auto"/>
        <w:left w:val="none" w:sz="0" w:space="0" w:color="auto"/>
        <w:bottom w:val="none" w:sz="0" w:space="0" w:color="auto"/>
        <w:right w:val="none" w:sz="0" w:space="0" w:color="auto"/>
      </w:divBdr>
      <w:divsChild>
        <w:div w:id="1518426679">
          <w:marLeft w:val="480"/>
          <w:marRight w:val="0"/>
          <w:marTop w:val="0"/>
          <w:marBottom w:val="0"/>
          <w:divBdr>
            <w:top w:val="none" w:sz="0" w:space="0" w:color="auto"/>
            <w:left w:val="none" w:sz="0" w:space="0" w:color="auto"/>
            <w:bottom w:val="none" w:sz="0" w:space="0" w:color="auto"/>
            <w:right w:val="none" w:sz="0" w:space="0" w:color="auto"/>
          </w:divBdr>
          <w:divsChild>
            <w:div w:id="16327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171">
      <w:bodyDiv w:val="1"/>
      <w:marLeft w:val="0"/>
      <w:marRight w:val="0"/>
      <w:marTop w:val="0"/>
      <w:marBottom w:val="0"/>
      <w:divBdr>
        <w:top w:val="none" w:sz="0" w:space="0" w:color="auto"/>
        <w:left w:val="none" w:sz="0" w:space="0" w:color="auto"/>
        <w:bottom w:val="none" w:sz="0" w:space="0" w:color="auto"/>
        <w:right w:val="none" w:sz="0" w:space="0" w:color="auto"/>
      </w:divBdr>
      <w:divsChild>
        <w:div w:id="1370257480">
          <w:marLeft w:val="0"/>
          <w:marRight w:val="0"/>
          <w:marTop w:val="0"/>
          <w:marBottom w:val="0"/>
          <w:divBdr>
            <w:top w:val="none" w:sz="0" w:space="0" w:color="auto"/>
            <w:left w:val="none" w:sz="0" w:space="0" w:color="auto"/>
            <w:bottom w:val="none" w:sz="0" w:space="0" w:color="auto"/>
            <w:right w:val="none" w:sz="0" w:space="0" w:color="auto"/>
          </w:divBdr>
          <w:divsChild>
            <w:div w:id="660545974">
              <w:marLeft w:val="0"/>
              <w:marRight w:val="0"/>
              <w:marTop w:val="0"/>
              <w:marBottom w:val="0"/>
              <w:divBdr>
                <w:top w:val="none" w:sz="0" w:space="0" w:color="auto"/>
                <w:left w:val="none" w:sz="0" w:space="0" w:color="auto"/>
                <w:bottom w:val="none" w:sz="0" w:space="0" w:color="auto"/>
                <w:right w:val="none" w:sz="0" w:space="0" w:color="auto"/>
              </w:divBdr>
              <w:divsChild>
                <w:div w:id="1495216990">
                  <w:marLeft w:val="0"/>
                  <w:marRight w:val="0"/>
                  <w:marTop w:val="0"/>
                  <w:marBottom w:val="0"/>
                  <w:divBdr>
                    <w:top w:val="none" w:sz="0" w:space="0" w:color="auto"/>
                    <w:left w:val="none" w:sz="0" w:space="0" w:color="auto"/>
                    <w:bottom w:val="none" w:sz="0" w:space="0" w:color="auto"/>
                    <w:right w:val="none" w:sz="0" w:space="0" w:color="auto"/>
                  </w:divBdr>
                  <w:divsChild>
                    <w:div w:id="196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3902">
      <w:bodyDiv w:val="1"/>
      <w:marLeft w:val="0"/>
      <w:marRight w:val="0"/>
      <w:marTop w:val="0"/>
      <w:marBottom w:val="0"/>
      <w:divBdr>
        <w:top w:val="none" w:sz="0" w:space="0" w:color="auto"/>
        <w:left w:val="none" w:sz="0" w:space="0" w:color="auto"/>
        <w:bottom w:val="none" w:sz="0" w:space="0" w:color="auto"/>
        <w:right w:val="none" w:sz="0" w:space="0" w:color="auto"/>
      </w:divBdr>
      <w:divsChild>
        <w:div w:id="2113931231">
          <w:marLeft w:val="480"/>
          <w:marRight w:val="0"/>
          <w:marTop w:val="0"/>
          <w:marBottom w:val="0"/>
          <w:divBdr>
            <w:top w:val="none" w:sz="0" w:space="0" w:color="auto"/>
            <w:left w:val="none" w:sz="0" w:space="0" w:color="auto"/>
            <w:bottom w:val="none" w:sz="0" w:space="0" w:color="auto"/>
            <w:right w:val="none" w:sz="0" w:space="0" w:color="auto"/>
          </w:divBdr>
          <w:divsChild>
            <w:div w:id="7390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Perennou@chu-grenoble.fr"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DPerennou@chu-grenoble.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emi.lafitte@univ-grenoble-alpes.f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vedupierrix@gmail.com" TargetMode="Externa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CE86B-B27F-486B-AC57-94E84AE1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8030</Words>
  <Characters>45776</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Exploration par IRM fonctionnelle</vt:lpstr>
    </vt:vector>
  </TitlesOfParts>
  <Company>Microsoft</Company>
  <LinksUpToDate>false</LinksUpToDate>
  <CharactersWithSpaces>53699</CharactersWithSpaces>
  <SharedDoc>false</SharedDoc>
  <HLinks>
    <vt:vector size="18" baseType="variant">
      <vt:variant>
        <vt:i4>917619</vt:i4>
      </vt:variant>
      <vt:variant>
        <vt:i4>6</vt:i4>
      </vt:variant>
      <vt:variant>
        <vt:i4>0</vt:i4>
      </vt:variant>
      <vt:variant>
        <vt:i4>5</vt:i4>
      </vt:variant>
      <vt:variant>
        <vt:lpwstr>mailto:remi.lafitte@univ-grenoble-alpes.fr</vt:lpwstr>
      </vt:variant>
      <vt:variant>
        <vt:lpwstr/>
      </vt:variant>
      <vt:variant>
        <vt:i4>6291534</vt:i4>
      </vt:variant>
      <vt:variant>
        <vt:i4>3</vt:i4>
      </vt:variant>
      <vt:variant>
        <vt:i4>0</vt:i4>
      </vt:variant>
      <vt:variant>
        <vt:i4>5</vt:i4>
      </vt:variant>
      <vt:variant>
        <vt:lpwstr>mailto:evedupierrix@gmail.com</vt:lpwstr>
      </vt:variant>
      <vt:variant>
        <vt:lpwstr/>
      </vt:variant>
      <vt:variant>
        <vt:i4>5636145</vt:i4>
      </vt:variant>
      <vt:variant>
        <vt:i4>0</vt:i4>
      </vt:variant>
      <vt:variant>
        <vt:i4>0</vt:i4>
      </vt:variant>
      <vt:variant>
        <vt:i4>5</vt:i4>
      </vt:variant>
      <vt:variant>
        <vt:lpwstr>mailto:DPerennou@chu-grenoble.fr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par IRM fonctionnelle</dc:title>
  <dc:subject/>
  <dc:creator>cm</dc:creator>
  <cp:keywords/>
  <cp:lastModifiedBy>Remi</cp:lastModifiedBy>
  <cp:revision>2</cp:revision>
  <cp:lastPrinted>2016-03-29T06:46:00Z</cp:lastPrinted>
  <dcterms:created xsi:type="dcterms:W3CDTF">2020-08-27T12:32:00Z</dcterms:created>
  <dcterms:modified xsi:type="dcterms:W3CDTF">2020-08-27T12:32:00Z</dcterms:modified>
</cp:coreProperties>
</file>